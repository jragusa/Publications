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rFonts w:ascii="Times New Roman" w:hAnsi="Times New Roman"/>
          <w:b/>
          <w:bCs/>
          <w:color w:val="auto"/>
          <w:sz w:val="20"/>
          <w:szCs w:val="20"/>
          <w:lang w:val="en-GB" w:eastAsia="zh-CN" w:bidi="hi-IN"/>
          <w:rPrChange w:id="0" w:author="Jérémy Ragusa" w:date="2020-11-27T17:48:14Z"/>
        </w:rPr>
        <w:t xml:space="preserve">Online Resource 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  <w:lang w:val="en-GB" w:eastAsia="zh-CN" w:bidi="hi-IN"/>
          <w:rPrChange w:id="0" w:author="Jérémy Ragusa" w:date="2020-11-27T17:48:14Z"/>
        </w:rPr>
        <w:t>2</w:t>
      </w:r>
      <w:r>
        <w:rPr>
          <w:rFonts w:ascii="Times New Roman" w:hAnsi="Times New Roman"/>
          <w:b/>
          <w:bCs/>
          <w:color w:val="auto"/>
          <w:sz w:val="20"/>
          <w:szCs w:val="20"/>
          <w:lang w:val="en-GB" w:eastAsia="zh-CN" w:bidi="hi-IN"/>
          <w:rPrChange w:id="0" w:author="Jérémy Ragusa" w:date="2020-11-27T17:48:14Z"/>
        </w:rPr>
        <w:t xml:space="preserve">: </w:t>
      </w:r>
      <w:del w:id="3" w:author="Jérémy Ragusa" w:date="2020-08-21T11:23:56Z">
        <w:r>
          <w:rPr>
            <w:rFonts w:ascii="Times New Roman" w:hAnsi="Times New Roman"/>
            <w:b/>
            <w:bCs/>
            <w:color w:val="auto"/>
            <w:sz w:val="20"/>
            <w:szCs w:val="20"/>
            <w:lang w:val="en-GB" w:eastAsia="zh-CN" w:bidi="hi-IN"/>
          </w:rPr>
          <w:delText>Stratotypes and parastratotypes</w:delText>
        </w:r>
      </w:del>
      <w:ins w:id="4" w:author="Jérémy Ragusa" w:date="2020-08-21T11:23:56Z">
        <w:r>
          <w:rPr>
            <w:rFonts w:ascii="Times New Roman" w:hAnsi="Times New Roman"/>
            <w:color w:val="auto"/>
            <w:sz w:val="20"/>
            <w:szCs w:val="20"/>
            <w:lang w:val="en-GB" w:eastAsia="zh-CN" w:bidi="hi-IN"/>
          </w:rPr>
          <w:t>Type and reference sections</w:t>
        </w:r>
      </w:ins>
      <w:r>
        <w:rPr>
          <w:rFonts w:ascii="Times New Roman" w:hAnsi="Times New Roman"/>
          <w:color w:val="auto"/>
          <w:sz w:val="20"/>
          <w:szCs w:val="20"/>
          <w:lang w:val="en-GB" w:eastAsia="zh-CN" w:bidi="hi-IN"/>
          <w:rPrChange w:id="0" w:author="Jérémy Ragusa" w:date="2020-11-27T17:48:14Z"/>
        </w:rPr>
        <w:t xml:space="preserve"> of the stratigraphic unit  of the Voirons Flysch. </w:t>
      </w:r>
      <w:del w:id="6" w:author="Jérémy Ragusa" w:date="2020-08-21T11:24:05Z">
        <w:r>
          <w:rPr>
            <w:rFonts w:eastAsia="Tahoma" w:cs="Lohit Devanagari" w:ascii="Times New Roman" w:hAnsi="Times New Roman"/>
            <w:i/>
            <w:iCs/>
            <w:color w:val="auto"/>
            <w:kern w:val="0"/>
            <w:sz w:val="20"/>
            <w:szCs w:val="20"/>
            <w:lang w:val="en-GB" w:eastAsia="zh-CN" w:bidi="hi-IN"/>
          </w:rPr>
          <w:delText>S</w:delText>
        </w:r>
      </w:del>
      <w:del w:id="7" w:author="Jérémy Ragusa" w:date="2020-08-21T11:24:05Z">
        <w:r>
          <w:rPr>
            <w:rFonts w:ascii="Times New Roman" w:hAnsi="Times New Roman"/>
            <w:color w:val="auto"/>
            <w:sz w:val="20"/>
            <w:szCs w:val="20"/>
            <w:lang w:val="en-GB" w:eastAsia="zh-CN" w:bidi="hi-IN"/>
          </w:rPr>
          <w:delText xml:space="preserve"> stratotype, </w:delText>
        </w:r>
      </w:del>
      <w:del w:id="8" w:author="Jérémy Ragusa" w:date="2020-08-21T11:24:05Z">
        <w:r>
          <w:rPr>
            <w:rFonts w:ascii="Times New Roman" w:hAnsi="Times New Roman"/>
            <w:i/>
            <w:iCs/>
            <w:color w:val="auto"/>
            <w:sz w:val="20"/>
            <w:szCs w:val="20"/>
            <w:lang w:val="en-GB" w:eastAsia="zh-CN" w:bidi="hi-IN"/>
          </w:rPr>
          <w:delText xml:space="preserve">P </w:delText>
        </w:r>
      </w:del>
      <w:del w:id="9" w:author="Jérémy Ragusa" w:date="2020-08-21T11:24:05Z">
        <w:r>
          <w:rPr>
            <w:rFonts w:ascii="Times New Roman" w:hAnsi="Times New Roman"/>
            <w:color w:val="auto"/>
            <w:sz w:val="20"/>
            <w:szCs w:val="20"/>
            <w:lang w:val="en-GB" w:eastAsia="zh-CN" w:bidi="hi-IN"/>
          </w:rPr>
          <w:delText>parastratotype</w:delText>
        </w:r>
      </w:del>
      <w:ins w:id="10" w:author="Jérémy Ragusa" w:date="2020-08-21T11:24:05Z">
        <w:r>
          <w:rPr>
            <w:rFonts w:eastAsia="Tahoma" w:cs="Lohit Devanagari" w:ascii="Times New Roman" w:hAnsi="Times New Roman"/>
            <w:color w:val="auto"/>
            <w:kern w:val="2"/>
            <w:sz w:val="24"/>
            <w:szCs w:val="24"/>
            <w:lang w:val="en-GB" w:eastAsia="zh-CN" w:bidi="hi-IN"/>
          </w:rPr>
          <w:t>T</w:t>
        </w:r>
      </w:ins>
      <w:ins w:id="11" w:author="Jérémy Ragusa" w:date="2020-08-21T11:24:05Z">
        <w:r>
          <w:rPr>
            <w:rFonts w:ascii="Times New Roman" w:hAnsi="Times New Roman"/>
            <w:color w:val="auto"/>
            <w:sz w:val="20"/>
            <w:szCs w:val="20"/>
            <w:lang w:val="en-GB" w:eastAsia="zh-CN" w:bidi="hi-IN"/>
          </w:rPr>
          <w:t xml:space="preserve"> type section, R reference section</w:t>
        </w:r>
      </w:ins>
      <w:r>
        <w:rPr>
          <w:rFonts w:ascii="Times New Roman" w:hAnsi="Times New Roman"/>
          <w:color w:val="auto"/>
          <w:sz w:val="20"/>
          <w:szCs w:val="20"/>
          <w:lang w:val="en-GB" w:eastAsia="zh-CN" w:bidi="hi-IN"/>
          <w:rPrChange w:id="0" w:author="Jérémy Ragusa" w:date="2020-11-27T17:48:14Z"/>
        </w:rPr>
        <w:t xml:space="preserve">. Location of outcrops is also available in Fig. </w:t>
      </w:r>
      <w:del w:id="13" w:author="Jérémy Ragusa" w:date="2020-08-21T11:24:19Z">
        <w:r>
          <w:rPr>
            <w:rFonts w:ascii="Times New Roman" w:hAnsi="Times New Roman"/>
            <w:color w:val="auto"/>
            <w:sz w:val="20"/>
            <w:szCs w:val="20"/>
            <w:lang w:val="en-GB" w:eastAsia="zh-CN" w:bidi="hi-IN"/>
          </w:rPr>
          <w:delText>2</w:delText>
        </w:r>
      </w:del>
      <w:ins w:id="14" w:author="Jérémy Ragusa" w:date="2020-08-21T11:24:20Z">
        <w:r>
          <w:rPr>
            <w:rFonts w:ascii="Times New Roman" w:hAnsi="Times New Roman"/>
            <w:color w:val="auto"/>
            <w:sz w:val="20"/>
            <w:szCs w:val="20"/>
            <w:lang w:val="en-GB" w:eastAsia="zh-CN" w:bidi="hi-IN"/>
          </w:rPr>
          <w:t>6</w:t>
        </w:r>
      </w:ins>
      <w:r>
        <w:rPr>
          <w:rFonts w:ascii="Times New Roman" w:hAnsi="Times New Roman"/>
          <w:color w:val="auto"/>
          <w:sz w:val="20"/>
          <w:szCs w:val="20"/>
          <w:lang w:val="en-GB" w:eastAsia="zh-CN" w:bidi="hi-IN"/>
          <w:rPrChange w:id="0" w:author="Jérémy Ragusa" w:date="2020-11-27T17:48:14Z"/>
        </w:rPr>
        <w:t>.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  <w:lang w:val="en-GB" w:eastAsia="zh-CN" w:bidi="hi-IN"/>
        </w:rPr>
      </w:pPr>
      <w:r>
        <w:rPr>
          <w:rFonts w:ascii="Times New Roman" w:hAnsi="Times New Roman"/>
          <w:color w:val="auto"/>
          <w:sz w:val="20"/>
          <w:szCs w:val="20"/>
          <w:lang w:val="en-GB" w:eastAsia="zh-CN" w:bidi="hi-IN"/>
        </w:rPr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55"/>
        <w:gridCol w:w="1706"/>
        <w:gridCol w:w="503"/>
        <w:gridCol w:w="1591"/>
        <w:gridCol w:w="621"/>
        <w:gridCol w:w="4929"/>
        <w:gridCol w:w="3464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ref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locality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status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coordinates</w:t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type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references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remarks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Voirons Sandstone Fm.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Cu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ins w:id="25" w:author="Jérémy Ragusa" w:date="2020-11-27T18:24:45Z">
              <w:r>
                <w:rPr>
                  <w:rFonts w:eastAsia="Tahoma" w:cs="Lohit Devanagari" w:ascii="Times New Roman" w:hAnsi="Times New Roman"/>
                  <w:color w:val="auto"/>
                  <w:kern w:val="0"/>
                  <w:sz w:val="16"/>
                  <w:szCs w:val="16"/>
                  <w:lang w:val="en-GB" w:eastAsia="zh-CN" w:bidi="hi-IN"/>
                </w:rPr>
                <w:t>Ruisseau</w:t>
              </w:r>
            </w:ins>
            <w:ins w:id="26" w:author="Jérémy Ragusa" w:date="2020-11-27T18:24:4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 xml:space="preserve"> de 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Curseille</w:t>
            </w:r>
            <w:del w:id="28" w:author="Jérémy Ragusa" w:date="2020-11-27T18:24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s stream</w:delText>
              </w:r>
            </w:del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29" w:author="Jérémy Ragusa" w:date="2020-08-21T11:22:3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</w:t>
              </w:r>
            </w:ins>
            <w:del w:id="30" w:author="Jérémy Ragusa" w:date="2020-08-21T11:22:3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S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31" w:author="Jérémy Ragusa" w:date="2020-11-27T18:06:0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46.2030 – E 6.3638</w:delText>
              </w:r>
            </w:del>
            <w:ins w:id="32" w:author="Jérémy Ragusa" w:date="2020-11-27T18:06:0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46.2010° N, 6.3693°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stream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Lombard (1940); </w:t>
            </w:r>
            <w:bookmarkStart w:id="0" w:name="__DdeLink__1957_482739671"/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Frébourg (2006); </w:t>
            </w:r>
            <w:bookmarkEnd w:id="0"/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Ospina-Ostios et al. (2013); Ragusa (2015)</w:t>
            </w:r>
            <w:ins w:id="37" w:author="Jérémy Ragusa" w:date="2020-11-27T18:01:28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The longest outcrop of the Voirons Sandstone Fm.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Ma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Nant de Manant</w:t>
            </w:r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41" w:author="Jérémy Ragusa" w:date="2020-08-21T11:22:3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42" w:author="Jérémy Ragusa" w:date="2020-08-21T11:22:3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43" w:author="Jérémy Ragusa" w:date="2020-11-27T18:06:2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46.2176 – E 6.3751</w:delText>
              </w:r>
            </w:del>
            <w:ins w:id="44" w:author="Jérémy Ragusa" w:date="2020-11-27T18:06:2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46.2185° N, 6.3722° E</w:t>
              </w:r>
            </w:ins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stream</w:t>
            </w:r>
          </w:p>
        </w:tc>
        <w:tc>
          <w:tcPr>
            <w:tcW w:w="49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Lombard (1940); Cogulu (1961); Jan du Chêne et al. (1975); Frébourg (2006); Ragusa (2015)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Lateral equivalent of the Curseilles stream. </w:t>
            </w:r>
            <w:r>
              <w:rPr>
                <w:rFonts w:eastAsia="Tahoma" w:cs="Lohit Devanagari" w:ascii="Times New Roman" w:hAnsi="Times New Roman"/>
                <w:color w:val="auto"/>
                <w:kern w:val="0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Previously</w:t>
            </w: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 named Ravin des Périers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Mt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La Moutonnière</w:t>
            </w:r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52" w:author="Jérémy Ragusa" w:date="2020-08-21T11:22:36Z">
              <w:r>
                <w:rPr>
                  <w:rFonts w:eastAsia="Tahoma" w:cs="Lohit Devanagari" w:ascii="Times New Roman" w:hAnsi="Times New Roman"/>
                  <w:color w:val="auto"/>
                  <w:kern w:val="0"/>
                  <w:sz w:val="16"/>
                  <w:szCs w:val="16"/>
                  <w:lang w:val="en-GB" w:eastAsia="zh-CN" w:bidi="hi-IN"/>
                </w:rPr>
                <w:t>R</w:t>
              </w:r>
            </w:ins>
            <w:del w:id="53" w:author="Jérémy Ragusa" w:date="2020-08-21T11:22:36Z">
              <w:r>
                <w:rPr>
                  <w:rFonts w:eastAsia="Tahoma" w:cs="Lohit Devanagari" w:ascii="Times New Roman" w:hAnsi="Times New Roman"/>
                  <w:color w:val="auto"/>
                  <w:kern w:val="0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54" w:author="Jérémy Ragusa" w:date="2020-11-27T18:06:48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46.2383 – E 6.3601</w:delText>
              </w:r>
            </w:del>
            <w:ins w:id="55" w:author="Jérémy Ragusa" w:date="2020-11-27T18:06:48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6.2383° N, 6.3601° E</w:t>
              </w:r>
            </w:ins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road</w:t>
            </w:r>
          </w:p>
        </w:tc>
        <w:tc>
          <w:tcPr>
            <w:tcW w:w="49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57" w:author="Jérémy Ragusa" w:date="2020-11-27T18:21:3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V</w:delText>
              </w:r>
            </w:del>
            <w:ins w:id="58" w:author="Jérémy Ragusa" w:date="2020-11-27T18:21:3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v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an Stuijvenberg and Jan du Chêne (1980); Ujetz (1996); Ragusa (2009); Ospina-Ostios et al. (2013); Ragusa (2015)</w:t>
            </w:r>
            <w:ins w:id="60" w:author="Jérémy Ragusa" w:date="2020-11-27T18:01:3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Close contact with the Subalpine Flysch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Bons Mb.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Bo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Bons quarry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65" w:author="Jérémy Ragusa" w:date="2020-08-21T11:22:38Z">
              <w:r>
                <w:rPr>
                  <w:rFonts w:eastAsia="Tahoma" w:cs="Lohit Devanagari" w:ascii="Times New Roman" w:hAnsi="Times New Roman"/>
                  <w:color w:val="auto"/>
                  <w:kern w:val="0"/>
                  <w:sz w:val="16"/>
                  <w:szCs w:val="16"/>
                  <w:lang w:val="en-GB" w:eastAsia="zh-CN" w:bidi="hi-IN"/>
                </w:rPr>
                <w:t>T</w:t>
              </w:r>
            </w:ins>
            <w:del w:id="66" w:author="Jérémy Ragusa" w:date="2020-08-21T11:22:37Z">
              <w:r>
                <w:rPr>
                  <w:rFonts w:eastAsia="Tahoma" w:cs="Lohit Devanagari" w:ascii="Times New Roman" w:hAnsi="Times New Roman"/>
                  <w:color w:val="auto"/>
                  <w:kern w:val="0"/>
                  <w:sz w:val="16"/>
                  <w:szCs w:val="16"/>
                  <w:lang w:val="en-GB" w:eastAsia="zh-CN" w:bidi="hi-IN"/>
                </w:rPr>
                <w:delText>S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67" w:author="Jérémy Ragusa" w:date="2020-11-27T18:07:1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46.2550 – E 6.3913</w:delText>
              </w:r>
            </w:del>
            <w:ins w:id="68" w:author="Jérémy Ragusa" w:date="2020-11-27T18:07:1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46.2550° N, 6.3913°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Cogulu (1961); Jan du Chêne and Chateauneuf (1975); Jan du Chêne et al. (1975); </w:t>
            </w:r>
            <w:del w:id="71" w:author="Jérémy Ragusa" w:date="2020-11-27T18:21:3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V</w:delText>
              </w:r>
            </w:del>
            <w:ins w:id="72" w:author="Jérémy Ragusa" w:date="2020-11-27T18:21:3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v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an Stuijvenberg (1980); Winkler et al. (1985a); Ujetz (1996); Ospina-Ostios et al. (2013); Ragusa (2015)</w:t>
            </w:r>
            <w:ins w:id="74" w:author="Jérémy Ragusa" w:date="2020-11-27T18:01:3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Gd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Grands Bois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77" w:author="Jérémy Ragusa" w:date="2020-08-21T11:22:41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78" w:author="Jérémy Ragusa" w:date="2020-08-21T11:22:41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79" w:author="Jérémy Ragusa" w:date="2020-11-27T18:08:59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46.2397 – E 6.3719</w:delText>
              </w:r>
            </w:del>
            <w:ins w:id="80" w:author="Jérémy Ragusa" w:date="2020-11-27T18:08:59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46.2397° N, 6.3719°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road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Ragusa (2015)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Partially covered by vegetation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b/>
                <w:b/>
                <w:bCs/>
                <w:color w:val="auto"/>
                <w:sz w:val="16"/>
                <w:szCs w:val="16"/>
                <w:lang w:val="en-GB" w:eastAsia="zh-CN" w:bidi="hi-IN"/>
              </w:rPr>
            </w:pPr>
            <w:ins w:id="84" w:author="Jérémy Ragusa" w:date="2020-11-27T18:09:37Z">
              <w:r>
                <w:rPr>
                  <w:rFonts w:ascii="Times New Roman" w:hAnsi="Times New Roman"/>
                  <w:b/>
                  <w:bCs/>
                  <w:color w:val="auto"/>
                  <w:sz w:val="16"/>
                  <w:szCs w:val="16"/>
                  <w:lang w:val="en-GB" w:eastAsia="zh-CN" w:bidi="hi-IN"/>
                </w:rPr>
                <w:t>Signal Mb.</w:t>
              </w:r>
            </w:ins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85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Signal des Voirons</w:t>
              </w:r>
            </w:ins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86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Signal des Voirons</w:t>
              </w:r>
            </w:ins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87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</w:t>
              </w:r>
            </w:ins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88" w:author="Jérémy Ragusa" w:date="2020-11-27T18:10:2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46.2280° N, 6.3543° E</w:t>
              </w:r>
            </w:ins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89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path</w:t>
              </w:r>
            </w:ins>
          </w:p>
        </w:tc>
        <w:tc>
          <w:tcPr>
            <w:tcW w:w="49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0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Ujetz (1996); Ospina-Ostios et al. (2013); Ragusa (2015); Ospina-Ostios (2017)</w:t>
              </w:r>
            </w:ins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1" w:author="Jérémy Ragusa" w:date="2020-11-27T18:24:09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Mo</w:t>
              </w:r>
            </w:ins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2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Monastery road</w:t>
              </w:r>
            </w:ins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3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4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46.2280° N, 6.3583° E</w:t>
              </w:r>
            </w:ins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5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quarry?</w:t>
              </w:r>
            </w:ins>
          </w:p>
        </w:tc>
        <w:tc>
          <w:tcPr>
            <w:tcW w:w="49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6" w:author="Jérémy Ragusa" w:date="2020-11-27T18:09:3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Frébourg (2006); Ospina-Ostios et al. (2013); Ragusa (2015); Ospina-Ostios (2017)</w:t>
              </w:r>
            </w:ins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7" w:author="Jérémy Ragusa" w:date="2020-11-27T18:24:3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Le Pralère</w:t>
              </w:r>
            </w:ins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98" w:author="Jérémy Ragusa" w:date="2020-11-27T18:24:3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 xml:space="preserve">Le </w:t>
              </w:r>
            </w:ins>
            <w:ins w:id="99" w:author="Jérémy Ragusa" w:date="2020-11-27T18:09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Pralère</w:t>
              </w:r>
            </w:ins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100" w:author="Jérémy Ragusa" w:date="2020-11-27T18:09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101" w:author="Jérémy Ragusa" w:date="2020-11-27T18:09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46.1979° N, 6.3488° E</w:t>
              </w:r>
            </w:ins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102" w:author="Jérémy Ragusa" w:date="2020-11-27T18:09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path</w:t>
              </w:r>
            </w:ins>
          </w:p>
        </w:tc>
        <w:tc>
          <w:tcPr>
            <w:tcW w:w="49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103" w:author="Jérémy Ragusa" w:date="2020-11-27T18:09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Ragusa (2015); Ospina-Ostios (2017)</w:t>
              </w:r>
            </w:ins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104" w:author="Jérémy Ragusa" w:date="2020-11-27T18:09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Pink granite and limestone blocks</w:t>
              </w:r>
            </w:ins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Allinges Mb.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Ro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Rocher d’escalade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08" w:author="Jérémy Ragusa" w:date="2020-08-21T11:22:4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</w:t>
              </w:r>
            </w:ins>
            <w:del w:id="109" w:author="Jérémy Ragusa" w:date="2020-08-21T11:22:4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S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10" w:author="Jérémy Ragusa" w:date="2020-11-27T18:10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46.3353 – E 6.4663</w:delText>
              </w:r>
            </w:del>
            <w:ins w:id="111" w:author="Jérémy Ragusa" w:date="2020-11-27T18:10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46.3353° N, 6.4663°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Ragusa (2015)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Great diversity of </w:t>
            </w:r>
            <w:r>
              <w:rPr>
                <w:rFonts w:eastAsia="Tahoma" w:cs="Lohit Devanagari" w:ascii="Times New Roman" w:hAnsi="Times New Roman"/>
                <w:color w:val="auto"/>
                <w:kern w:val="0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lithologies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Al</w:t>
            </w:r>
            <w:del w:id="117" w:author="Jérémy Ragusa" w:date="2020-11-27T18:28:1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l</w:delText>
              </w:r>
            </w:del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1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Allinges large quarry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20" w:author="Jérémy Ragusa" w:date="2020-08-21T11:22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121" w:author="Jérémy Ragusa" w:date="2020-08-21T11:22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22" w:author="Jérémy Ragusa" w:date="2020-11-27T18:14:0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46.3329 – E 6.4614</w:delText>
              </w:r>
            </w:del>
            <w:ins w:id="123" w:author="Jérémy Ragusa" w:date="2020-11-27T18:14:1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46.3329° N, 6.4613°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Cogulu (1961); Jan du Chêne et al. (1975); Kübler et al. (1979); </w:t>
            </w:r>
            <w:del w:id="126" w:author="Jérémy Ragusa" w:date="2020-11-27T18:21:4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V</w:delText>
              </w:r>
            </w:del>
            <w:ins w:id="127" w:author="Jérémy Ragusa" w:date="2020-11-27T18:21:45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v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an Stuijvenberg (1980)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Amalgamated stack of sandstone to conglomerates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Al</w:t>
            </w:r>
            <w:del w:id="131" w:author="Jérémy Ragusa" w:date="2020-11-27T18:28:1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l</w:delText>
              </w:r>
            </w:del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2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Allinges small quarry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34" w:author="Jérémy Ragusa" w:date="2020-08-21T11:22:4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135" w:author="Jérémy Ragusa" w:date="2020-08-21T11:22:4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36" w:author="Jérémy Ragusa" w:date="2020-11-27T18:13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46.3346 – E 6.4635</w:delText>
              </w:r>
            </w:del>
            <w:ins w:id="137" w:author="Jérémy Ragusa" w:date="2020-11-27T18:13:4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46.3346° N, 6.4634°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 xml:space="preserve">Cogulu (1961); </w:t>
            </w:r>
            <w:del w:id="140" w:author="Jérémy Ragusa" w:date="2020-11-27T18:21:4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V</w:delText>
              </w:r>
            </w:del>
            <w:ins w:id="141" w:author="Jérémy Ragusa" w:date="2020-11-27T18:21:4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v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an Stuijvenberg (1980); Ragusa (2015)</w:t>
            </w:r>
            <w:ins w:id="143" w:author="Jérémy Ragusa" w:date="2020-11-27T18:02:5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Private property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Vouan Conglomerate</w:t>
            </w:r>
            <w:del w:id="146" w:author="Jérémy Ragusa" w:date="2020-11-27T17:48:29Z">
              <w:r>
                <w:rPr>
                  <w:rFonts w:ascii="Times New Roman" w:hAnsi="Times New Roman"/>
                  <w:b/>
                  <w:bCs/>
                  <w:color w:val="auto"/>
                  <w:sz w:val="16"/>
                  <w:szCs w:val="16"/>
                  <w:lang w:val="en-GB" w:eastAsia="zh-CN" w:bidi="hi-IN"/>
                </w:rPr>
                <w:delText xml:space="preserve"> Fm.</w:delText>
              </w:r>
            </w:del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Ge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Grande Gueule quarry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49" w:author="Jérémy Ragusa" w:date="2020-08-21T11:22:49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</w:t>
              </w:r>
            </w:ins>
            <w:del w:id="150" w:author="Jérémy Ragusa" w:date="2020-08-21T11:22:48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S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51" w:author="Jérémy Ragusa" w:date="2020-11-27T18:15:0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46.1681 – E 6.3806</w:delText>
              </w:r>
            </w:del>
            <w:ins w:id="152" w:author="Jérémy Ragusa" w:date="2020-11-27T18:15:0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46.1681° N, 6.3806°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Cogulu (1961); Frébourg (2006); Ospina-Ostios et al. (2013); Ragusa (2015)</w:t>
            </w:r>
            <w:ins w:id="155" w:author="Jérémy Ragusa" w:date="2020-11-27T18:03:19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Protected site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Va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Vachat quarry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59" w:author="Jérémy Ragusa" w:date="2020-08-21T11:22:5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160" w:author="Jérémy Ragusa" w:date="2020-08-21T11:22:49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61" w:author="Jérémy Ragusa" w:date="2020-11-27T18:15:2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46.1753 – E 6.3768</w:delText>
              </w:r>
            </w:del>
            <w:ins w:id="162" w:author="Jérémy Ragusa" w:date="2020-11-27T18:15:2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46.1752° N, 6.3768°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Cogulu (1961); Ragusa (2015)</w:t>
            </w:r>
            <w:ins w:id="165" w:author="Jérémy Ragusa" w:date="2020-11-27T18:03:2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Protected site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Mo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Molière quarry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69" w:author="Jérémy Ragusa" w:date="2020-08-21T11:22:5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170" w:author="Jérémy Ragusa" w:date="2020-08-21T11:22:5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71" w:author="Jérémy Ragusa" w:date="2020-11-27T18:15:31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46.1872 – E 6.3701</w:delText>
              </w:r>
            </w:del>
            <w:ins w:id="172" w:author="Jérémy Ragusa" w:date="2020-11-27T18:15:31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46.1873° N, 6.3702°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quarry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Frébourg (2006); Ragusa (2009); Ospina-Ostios et al. (2013)</w:t>
            </w:r>
            <w:ins w:id="175" w:author="Jérémy Ragusa" w:date="2020-11-27T18:03:3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Protected site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Boëge Marl</w:t>
            </w:r>
            <w:del w:id="178" w:author="Jérémy Ragusa" w:date="2020-11-27T17:48:20Z">
              <w:r>
                <w:rPr>
                  <w:rFonts w:ascii="Times New Roman" w:hAnsi="Times New Roman"/>
                  <w:b/>
                  <w:bCs/>
                  <w:color w:val="auto"/>
                  <w:sz w:val="16"/>
                  <w:szCs w:val="16"/>
                  <w:lang w:val="en-GB" w:eastAsia="zh-CN" w:bidi="hi-IN"/>
                </w:rPr>
                <w:delText xml:space="preserve"> Fm.</w:delText>
              </w:r>
            </w:del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Sx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80" w:author="Jérémy Ragusa" w:date="2020-11-27T18:15:4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 xml:space="preserve">Torrent de 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Saxel</w:t>
            </w:r>
            <w:del w:id="182" w:author="Jérémy Ragusa" w:date="2020-11-27T18:15:4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 xml:space="preserve"> stream</w:delText>
              </w:r>
            </w:del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83" w:author="Jérémy Ragusa" w:date="2020-08-21T11:22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</w:t>
              </w:r>
            </w:ins>
            <w:del w:id="184" w:author="Jérémy Ragusa" w:date="2020-08-21T11:22:51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S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85" w:author="Jérémy Ragusa" w:date="2020-11-27T18:16:0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46.2456 – E 6.3982</w:delText>
              </w:r>
            </w:del>
            <w:ins w:id="186" w:author="Jérémy Ragusa" w:date="2020-11-27T18:16:0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46.2456° N, 6.3982°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stream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88" w:author="Jérémy Ragusa" w:date="2020-11-27T18:21:5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V</w:delText>
              </w:r>
            </w:del>
            <w:ins w:id="189" w:author="Jérémy Ragusa" w:date="2020-11-27T18:21:5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v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an Stuijvenberg and Jan du Chêne (1980); Ospina-Ostios et al. (2013); Ragusa (2015)</w:t>
            </w:r>
            <w:ins w:id="191" w:author="Jérémy Ragusa" w:date="2020-11-27T18:03:58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192" w:author="Jérémy Ragusa" w:date="2020-11-27T18:23:1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Type section already described in van Stuijvenberg and Jan du Chêne (1980)</w:t>
              </w:r>
            </w:ins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8:16:29Z"/>
              </w:rPr>
              <w:t>Mz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sz w:val="16"/>
                <w:szCs w:val="16"/>
                <w:lang w:val="en-GB" w:eastAsia="zh-CN" w:bidi="hi-IN"/>
              </w:rPr>
            </w:pPr>
            <w:del w:id="194" w:author="Jérémy Ragusa" w:date="2020-11-27T18:16:2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Chez le Merizier stream</w:delText>
              </w:r>
            </w:del>
            <w:ins w:id="195" w:author="Jérémy Ragusa" w:date="2020-11-27T18:16:2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Torrent de Chauffemérande</w:t>
              </w:r>
            </w:ins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196" w:author="Jérémy Ragusa" w:date="2020-08-21T11:22:53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R</w:t>
              </w:r>
            </w:ins>
            <w:del w:id="197" w:author="Jérémy Ragusa" w:date="2020-08-21T11:22:52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P</w:delText>
              </w:r>
            </w:del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198" w:author="Jérémy Ragusa" w:date="2020-11-27T18:16:5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46.2235 – E 6.3979</w:delText>
              </w:r>
            </w:del>
            <w:ins w:id="199" w:author="Jérémy Ragusa" w:date="2020-11-27T18:16:5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46.1697° N, 6.3893°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stream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ins w:id="201" w:author="Jérémy Ragusa" w:date="2020-11-27T18:22:1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 xml:space="preserve">van Stuijvenberg and Jan du Chêne (1980); </w:t>
              </w:r>
            </w:ins>
            <w:ins w:id="202" w:author="Jérémy Ragusa" w:date="2020-11-27T18:20:24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 xml:space="preserve">Ujetz (1996); Coppo (1999); </w:t>
              </w:r>
            </w:ins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Ragusa (2015)</w:t>
            </w:r>
            <w:ins w:id="204" w:author="Jérémy Ragusa" w:date="2020-11-27T18:04:01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; Ospina-Ostios (2017)</w:t>
              </w:r>
            </w:ins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ins w:id="205" w:author="Jérémy Ragusa" w:date="2020-11-27T18:18:57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Stratigraphic contac</w:t>
              </w:r>
            </w:ins>
            <w:ins w:id="206" w:author="Jérémy Ragusa" w:date="2020-11-27T18:19:00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t between the Vouan Conglomerate and the Boëge Marl</w:t>
              </w:r>
            </w:ins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Bruant Sandstone</w:t>
            </w:r>
            <w:del w:id="208" w:author="Jérémy Ragusa" w:date="2020-11-27T17:48:26Z">
              <w:r>
                <w:rPr>
                  <w:rFonts w:ascii="Times New Roman" w:hAnsi="Times New Roman"/>
                  <w:b/>
                  <w:bCs/>
                  <w:color w:val="auto"/>
                  <w:sz w:val="16"/>
                  <w:szCs w:val="16"/>
                  <w:lang w:val="en-GB" w:eastAsia="zh-CN" w:bidi="hi-IN"/>
                </w:rPr>
                <w:delText xml:space="preserve"> Fm.</w:delText>
              </w:r>
            </w:del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Br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Rau Bruant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?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del w:id="212" w:author="Jérémy Ragusa" w:date="2020-11-27T18:17:2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delText>N 46.2432 – E 6.4396</w:delText>
              </w:r>
            </w:del>
            <w:ins w:id="213" w:author="Jérémy Ragusa" w:date="2020-11-27T18:17:26Z">
              <w:r>
                <w:rPr>
                  <w:rFonts w:ascii="Times New Roman" w:hAnsi="Times New Roman"/>
                  <w:color w:val="auto"/>
                  <w:sz w:val="16"/>
                  <w:szCs w:val="16"/>
                  <w:lang w:val="en-GB" w:eastAsia="zh-CN" w:bidi="hi-IN"/>
                </w:rPr>
                <w:t>46.2428° N, 6.4398° E</w:t>
              </w:r>
            </w:ins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stream</w:t>
            </w:r>
          </w:p>
        </w:tc>
        <w:tc>
          <w:tcPr>
            <w:tcW w:w="4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Ragusa (2015)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color w:val="auto"/>
                <w:lang w:val="en-GB" w:eastAsia="zh-CN" w:bidi="hi-IN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  <w:lang w:val="en-GB" w:eastAsia="zh-CN" w:bidi="hi-IN"/>
                <w:rPrChange w:id="0" w:author="Jérémy Ragusa" w:date="2020-11-27T17:52:13Z"/>
              </w:rPr>
              <w:t>Extensively affected by faults related to the tectonic contact with the Préalpes Médianes Nappe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revisionView w:insDel="0" w:formatting="0"/>
  <w:trackRevision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LibreOffice/7.0.4.2$Linux_X86_64 LibreOffice_project/00$Build-2</Application>
  <AppVersion>15.0000</AppVersion>
  <Pages>2</Pages>
  <Words>492</Words>
  <Characters>2730</Characters>
  <CharactersWithSpaces>3092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2017-12-05T14:03:30Z</dcterms:created>
  <dc:creator>Jérémy Ragusa</dc:creator>
  <dc:description/>
  <dc:language>fr-FR</dc:language>
  <cp:lastModifiedBy>Jérémy Ragusa</cp:lastModifiedBy>
  <dcterms:modified xsi:type="dcterms:W3CDTF">2020-11-27T18:28:18Z</dcterms:modified>
  <cp:revision>27</cp:revision>
  <dc:subject/>
  <dc:title/>
</cp:coreProperties>
</file>