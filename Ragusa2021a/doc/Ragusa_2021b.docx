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color w:val="auto"/>
        </w:rPr>
      </w:pPr>
      <w:r>
        <w:rPr>
          <w:rFonts w:ascii="Times New Roman" w:hAnsi="Times New Roman"/>
          <w:b/>
          <w:bCs/>
          <w:color w:val="auto"/>
          <w:sz w:val="20"/>
          <w:szCs w:val="20"/>
          <w:lang w:val="en-GB"/>
        </w:rPr>
        <w:t>Stratigraphic revision and reconstruction of the deep-sea fan of the Voirons Flysch (</w:t>
      </w:r>
      <w:r>
        <w:rPr>
          <w:rFonts w:eastAsia="Tahoma" w:cs="Lohit Devanagari" w:ascii="Times New Roman" w:hAnsi="Times New Roman"/>
          <w:b/>
          <w:bCs/>
          <w:color w:val="auto"/>
          <w:kern w:val="2"/>
          <w:sz w:val="20"/>
          <w:szCs w:val="20"/>
          <w:lang w:val="en-GB" w:eastAsia="zh-CN" w:bidi="hi-IN"/>
        </w:rPr>
        <w:t>Voirons</w:t>
      </w:r>
      <w:r>
        <w:rPr>
          <w:rFonts w:ascii="Times New Roman" w:hAnsi="Times New Roman"/>
          <w:b/>
          <w:bCs/>
          <w:color w:val="auto"/>
          <w:sz w:val="20"/>
          <w:szCs w:val="20"/>
          <w:lang w:val="en-GB"/>
        </w:rPr>
        <w:t xml:space="preserve"> Nappe, Chablais Prealps)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Jérémy Ragusa</w:t>
      </w:r>
      <w:r>
        <w:rPr>
          <w:rFonts w:ascii="Times New Roman" w:hAnsi="Times New Roman"/>
          <w:color w:val="auto"/>
          <w:sz w:val="20"/>
          <w:szCs w:val="20"/>
          <w:vertAlign w:val="superscript"/>
          <w:lang w:val="en-GB"/>
        </w:rPr>
        <w:t>1*</w:t>
      </w:r>
      <w:r>
        <w:rPr>
          <w:rFonts w:ascii="Times New Roman" w:hAnsi="Times New Roman"/>
          <w:color w:val="auto"/>
          <w:sz w:val="20"/>
          <w:szCs w:val="20"/>
          <w:lang w:val="en-GB"/>
        </w:rPr>
        <w:t>, Lina Maria Ospina-Ostios</w:t>
      </w:r>
      <w:r>
        <w:rPr>
          <w:rFonts w:ascii="Times New Roman" w:hAnsi="Times New Roman"/>
          <w:color w:val="auto"/>
          <w:sz w:val="20"/>
          <w:szCs w:val="20"/>
          <w:vertAlign w:val="superscript"/>
          <w:lang w:val="en-GB"/>
        </w:rPr>
        <w:t>2</w:t>
      </w:r>
      <w:r>
        <w:rPr>
          <w:rFonts w:ascii="Times New Roman" w:hAnsi="Times New Roman"/>
          <w:color w:val="auto"/>
          <w:position w:val="0"/>
          <w:sz w:val="20"/>
          <w:sz w:val="20"/>
          <w:szCs w:val="20"/>
          <w:vertAlign w:val="baseline"/>
          <w:lang w:val="en-GB"/>
        </w:rPr>
        <w:t>, Pascal Kindler</w:t>
      </w:r>
      <w:r>
        <w:rPr>
          <w:rFonts w:ascii="Times New Roman" w:hAnsi="Times New Roman"/>
          <w:color w:val="auto"/>
          <w:sz w:val="20"/>
          <w:szCs w:val="20"/>
          <w:vertAlign w:val="superscript"/>
          <w:lang w:val="en-GB"/>
        </w:rPr>
        <w:t>1</w:t>
      </w:r>
      <w:r>
        <w:rPr>
          <w:rFonts w:ascii="Times New Roman" w:hAnsi="Times New Roman"/>
          <w:color w:val="auto"/>
          <w:position w:val="0"/>
          <w:sz w:val="20"/>
          <w:sz w:val="20"/>
          <w:szCs w:val="20"/>
          <w:vertAlign w:val="baseline"/>
          <w:lang w:val="en-GB"/>
        </w:rPr>
        <w:t>, Mario Sartori</w:t>
      </w:r>
      <w:r>
        <w:rPr>
          <w:rFonts w:ascii="Times New Roman" w:hAnsi="Times New Roman"/>
          <w:color w:val="auto"/>
          <w:sz w:val="20"/>
          <w:szCs w:val="20"/>
          <w:vertAlign w:val="superscript"/>
          <w:lang w:val="en-GB"/>
        </w:rPr>
        <w:t>1</w:t>
      </w:r>
    </w:p>
    <w:p>
      <w:pPr>
        <w:pStyle w:val="Normal"/>
        <w:spacing w:lineRule="auto" w:line="480"/>
        <w:rPr/>
      </w:pPr>
      <w:r>
        <w:rPr>
          <w:rFonts w:ascii="Times New Roman" w:hAnsi="Times New Roman"/>
          <w:color w:val="auto"/>
          <w:sz w:val="20"/>
          <w:szCs w:val="20"/>
          <w:vertAlign w:val="superscript"/>
          <w:lang w:val="en-GB"/>
        </w:rPr>
        <w:t>1</w:t>
      </w:r>
      <w:r>
        <w:rPr>
          <w:rFonts w:ascii="Times New Roman" w:hAnsi="Times New Roman"/>
          <w:color w:val="auto"/>
          <w:sz w:val="20"/>
          <w:szCs w:val="20"/>
          <w:lang w:val="en-GB"/>
        </w:rPr>
        <w:t xml:space="preserve"> Department of Earth Sciences, University of Geneva, Rue des Maraîchers 13, 1205 Geneva, Switzerland (</w:t>
      </w:r>
      <w:hyperlink r:id="rId2">
        <w:r>
          <w:rPr>
            <w:rStyle w:val="LienInternet"/>
            <w:rFonts w:ascii="Times New Roman" w:hAnsi="Times New Roman"/>
            <w:color w:val="auto"/>
            <w:sz w:val="20"/>
            <w:szCs w:val="20"/>
            <w:lang w:val="en-GB"/>
          </w:rPr>
          <w:t>jeremy.ragusa@u</w:t>
        </w:r>
      </w:hyperlink>
      <w:hyperlink r:id="rId3">
        <w:r>
          <w:rPr>
            <w:rStyle w:val="LienInternet"/>
            <w:rFonts w:ascii="Times New Roman" w:hAnsi="Times New Roman"/>
            <w:color w:val="auto"/>
            <w:sz w:val="20"/>
            <w:szCs w:val="20"/>
            <w:lang w:val="en-GB"/>
          </w:rPr>
          <w:t>n</w:t>
        </w:r>
      </w:hyperlink>
      <w:r>
        <w:rPr>
          <w:rFonts w:ascii="Times New Roman" w:hAnsi="Times New Roman"/>
          <w:color w:val="auto"/>
          <w:sz w:val="20"/>
          <w:szCs w:val="20"/>
          <w:u w:val="single"/>
          <w:lang w:val="en-GB"/>
        </w:rPr>
        <w:t>ige.ch</w:t>
      </w:r>
      <w:r>
        <w:rPr>
          <w:rFonts w:ascii="Times New Roman" w:hAnsi="Times New Roman"/>
          <w:color w:val="auto"/>
          <w:sz w:val="20"/>
          <w:szCs w:val="20"/>
          <w:lang w:val="en-GB"/>
        </w:rPr>
        <w:t>)</w:t>
      </w:r>
    </w:p>
    <w:p>
      <w:pPr>
        <w:pStyle w:val="Normal"/>
        <w:spacing w:lineRule="auto" w:line="480"/>
        <w:jc w:val="both"/>
        <w:rPr>
          <w:color w:val="auto"/>
        </w:rPr>
      </w:pPr>
      <w:r>
        <w:rPr>
          <w:rFonts w:ascii="Times New Roman" w:hAnsi="Times New Roman"/>
          <w:color w:val="auto"/>
          <w:sz w:val="20"/>
          <w:szCs w:val="20"/>
          <w:vertAlign w:val="superscript"/>
          <w:lang w:val="fr-CH"/>
        </w:rPr>
        <w:t>2</w:t>
      </w:r>
      <w:r>
        <w:rPr>
          <w:rFonts w:ascii="Times New Roman" w:hAnsi="Times New Roman"/>
          <w:color w:val="auto"/>
          <w:sz w:val="20"/>
          <w:szCs w:val="20"/>
          <w:lang w:val="fr-CH"/>
        </w:rPr>
        <w:t xml:space="preserve"> Universidad del Valle, Escuela de Ingeniería Civil y Geomática, Cali, Colombia</w:t>
      </w:r>
    </w:p>
    <w:p>
      <w:pPr>
        <w:pStyle w:val="Normal"/>
        <w:spacing w:lineRule="auto" w:line="480"/>
        <w:jc w:val="both"/>
        <w:rPr>
          <w:rFonts w:ascii="Times New Roman" w:hAnsi="Times New Roman"/>
          <w:color w:val="auto"/>
          <w:sz w:val="20"/>
          <w:szCs w:val="20"/>
          <w:lang w:val="fr-CH"/>
        </w:rPr>
      </w:pPr>
      <w:r>
        <w:rPr>
          <w:rFonts w:ascii="Times New Roman" w:hAnsi="Times New Roman"/>
          <w:color w:val="auto"/>
          <w:sz w:val="20"/>
          <w:szCs w:val="20"/>
          <w:lang w:val="fr-CH"/>
        </w:rPr>
      </w:r>
    </w:p>
    <w:p>
      <w:pPr>
        <w:pStyle w:val="Normal"/>
        <w:spacing w:lineRule="auto" w:line="480"/>
        <w:jc w:val="both"/>
        <w:rPr>
          <w:color w:val="auto"/>
        </w:rPr>
      </w:pPr>
      <w:r>
        <w:rPr>
          <w:rFonts w:ascii="Times New Roman" w:hAnsi="Times New Roman"/>
          <w:b/>
          <w:bCs/>
          <w:color w:val="auto"/>
          <w:sz w:val="20"/>
          <w:szCs w:val="20"/>
          <w:lang w:val="en-GB"/>
        </w:rPr>
        <w:t>Keywords:</w:t>
      </w:r>
      <w:r>
        <w:rPr>
          <w:rFonts w:ascii="Times New Roman" w:hAnsi="Times New Roman"/>
          <w:color w:val="auto"/>
          <w:sz w:val="20"/>
          <w:szCs w:val="20"/>
          <w:lang w:val="en-GB"/>
        </w:rPr>
        <w:t xml:space="preserve"> </w:t>
      </w:r>
      <w:r>
        <w:rPr>
          <w:rFonts w:eastAsia="Tahoma" w:cs="Lohit Devanagari" w:ascii="Times New Roman" w:hAnsi="Times New Roman"/>
          <w:color w:val="auto"/>
          <w:kern w:val="2"/>
          <w:sz w:val="20"/>
          <w:szCs w:val="20"/>
          <w:lang w:val="en-GB" w:eastAsia="zh-CN" w:bidi="hi-IN"/>
        </w:rPr>
        <w:t>Voirons</w:t>
      </w:r>
      <w:r>
        <w:rPr>
          <w:rFonts w:ascii="Times New Roman" w:hAnsi="Times New Roman"/>
          <w:color w:val="auto"/>
          <w:sz w:val="20"/>
          <w:szCs w:val="20"/>
          <w:lang w:val="en-GB"/>
        </w:rPr>
        <w:t xml:space="preserve"> Nappe; Voirons Flysch; Chablais Prealps; Eocene; density-flow deposits; stratigraphy</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Abstract:</w:t>
      </w:r>
      <w:r>
        <w:rPr>
          <w:rFonts w:ascii="Times New Roman" w:hAnsi="Times New Roman"/>
          <w:color w:val="auto"/>
          <w:sz w:val="20"/>
          <w:szCs w:val="20"/>
          <w:lang w:val="en-GB"/>
        </w:rPr>
        <w:t xml:space="preserve"> The </w:t>
      </w:r>
      <w:r>
        <w:rPr>
          <w:rFonts w:eastAsia="Tahoma" w:cs="Lohit Devanagari" w:ascii="Times New Roman" w:hAnsi="Times New Roman"/>
          <w:color w:val="auto"/>
          <w:kern w:val="2"/>
          <w:sz w:val="20"/>
          <w:szCs w:val="20"/>
          <w:lang w:val="en-GB" w:eastAsia="zh-CN" w:bidi="hi-IN"/>
        </w:rPr>
        <w:t>Voirons Flysch</w:t>
      </w:r>
      <w:r>
        <w:rPr>
          <w:rFonts w:ascii="Times New Roman" w:hAnsi="Times New Roman"/>
          <w:color w:val="auto"/>
          <w:sz w:val="20"/>
          <w:szCs w:val="20"/>
          <w:lang w:val="en-GB"/>
        </w:rPr>
        <w:t xml:space="preserve"> (Caron, 1976), is a flysch sequence aggregated into the sedimentary accretionary prism of the Chablais and Swiss Prealps. Its palaeogeographic location is still debated (South-Piemont or Valais realm). We herein present a stratigraphic revision of the westernmost unit of the former Gurnigel Nappe </w:t>
      </w:r>
      <w:r>
        <w:rPr>
          <w:rFonts w:ascii="Times New Roman" w:hAnsi="Times New Roman"/>
          <w:i/>
          <w:iCs/>
          <w:color w:val="auto"/>
          <w:sz w:val="20"/>
          <w:szCs w:val="20"/>
          <w:lang w:val="en-GB"/>
        </w:rPr>
        <w:t>sensu</w:t>
      </w:r>
      <w:r>
        <w:rPr>
          <w:rFonts w:ascii="Times New Roman" w:hAnsi="Times New Roman"/>
          <w:color w:val="auto"/>
          <w:sz w:val="20"/>
          <w:szCs w:val="20"/>
          <w:lang w:val="en-GB"/>
        </w:rPr>
        <w:t xml:space="preserve"> Caron (1976): the Voirons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 xml:space="preserve">. This flysch is subdivided into three lithostratigraphic units at the formation level (the Voirons Sandstone, the Vouan Conglomerate, the Boëge Marl), with an additional unit (Bruant Sandstone) of uncertain attribution, ranging from the early Eocene to probably the late Eocene. We further propose a new model of the depositional setting of the deep-sea of the Voirons Flysch based on palaeocurrent directions, the overall geometry and sedimentary features. This model depicts an eastward deflected deep-sea fan. The stratigraphic record of the proximal part of this fan is fairly complete in the Voirons area, whereas its most distal part is only represented by one small exposure of thinly bedded sandstones in the Fenalet quarry. The stratigraphic evolution of the Voirons Flysch shows two major disruptions of the detrital sedimentation at the transition between Voirons Sandstone – Vouan conglomerate and Vouan Conglomerate – Boëge Marl. The cause of these disturbances has to be constrained in the framework of the palaeogeographic location of the </w:t>
      </w:r>
      <w:r>
        <w:rPr>
          <w:rFonts w:eastAsia="Tahoma" w:cs="Lohit Devanagari" w:ascii="Times New Roman" w:hAnsi="Times New Roman"/>
          <w:color w:val="auto"/>
          <w:kern w:val="2"/>
          <w:sz w:val="20"/>
          <w:szCs w:val="20"/>
          <w:lang w:val="en-GB" w:eastAsia="zh-CN" w:bidi="hi-IN"/>
        </w:rPr>
        <w:t>Voirons</w:t>
      </w:r>
      <w:r>
        <w:rPr>
          <w:rFonts w:ascii="Times New Roman" w:hAnsi="Times New Roman"/>
          <w:color w:val="auto"/>
          <w:sz w:val="20"/>
          <w:szCs w:val="20"/>
          <w:lang w:val="en-GB"/>
        </w:rPr>
        <w:t xml:space="preserve">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1 Introduction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During the Alpine convergence, Penninic sedimentary covers were mostly detached from their respective basement, following a thin-skinned, in-sequence thrusting (</w:t>
      </w:r>
      <w:r>
        <w:rPr>
          <w:rFonts w:eastAsia="Tahoma" w:cs="Lohit Devanagari" w:ascii="Times New Roman" w:hAnsi="Times New Roman"/>
          <w:color w:val="auto"/>
          <w:kern w:val="2"/>
          <w:sz w:val="20"/>
          <w:szCs w:val="20"/>
          <w:lang w:val="en-GB" w:eastAsia="zh-CN" w:bidi="hi-IN"/>
        </w:rPr>
        <w:t>Stampfli et al., 2002</w:t>
      </w:r>
      <w:r>
        <w:rPr>
          <w:rFonts w:ascii="Times New Roman" w:hAnsi="Times New Roman"/>
          <w:color w:val="auto"/>
          <w:sz w:val="20"/>
          <w:szCs w:val="20"/>
          <w:lang w:val="en-GB"/>
        </w:rPr>
        <w:t>). These nappes aggregated into a fold-and-thrust belt (Cretaceous to Paleogene), and correspond nowadays to the Chablais and Swiss Prealps (Fig. 1) in the Western to Central Alps (Stampfli et al., 1998; Handy et al., 2010). The Prealps nappes originate from a range of palaeogeographic domains straddling the European passive margin (Ultrahelvetic realm) to the Piemont Ocean (Piemont domain) in ascending structural order (Fig. 1). Nowadays, they are thrust over the Helvetic nappes to the SE and the North Alpine Foreland Basin (NAFB) to the NW (Fig. 1a). These sedimentary cover nappes are capped by or entirely made of flysch-type deposits (e.g. Studer, 1848; Wildi, 1987; Homewood, 1983; Homewood and Lateltin, 1988) which correspond to pulses of detrital sedimentation by deep-sea density flows along the active southern margin of the Alpine Tethys spanning the Late Cretaceous and the Paleogene. Hence, flyschs represent the last depositional phase in the successive palaeogeographic domains before their subduction and subsequent accretion into the sedimentary accretionary prism (Stampfli et al., 2002; Handy et al., 2010).</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 xml:space="preserve">Following discussions on the relevance of correlating the different flyschs of the Gurnigel Nappe </w:t>
      </w:r>
      <w:r>
        <w:rPr>
          <w:rFonts w:ascii="Times New Roman" w:hAnsi="Times New Roman"/>
          <w:i/>
          <w:iCs/>
          <w:color w:val="auto"/>
          <w:sz w:val="20"/>
          <w:szCs w:val="20"/>
          <w:lang w:val="en-GB"/>
        </w:rPr>
        <w:t>sensu</w:t>
      </w:r>
      <w:r>
        <w:rPr>
          <w:rFonts w:ascii="Times New Roman" w:hAnsi="Times New Roman"/>
          <w:color w:val="auto"/>
          <w:sz w:val="20"/>
          <w:szCs w:val="20"/>
          <w:lang w:val="en-GB"/>
        </w:rPr>
        <w:t xml:space="preserve"> Caron (1976) between them, the former Gurnigel Nappe is now subdivided into four tectonic units from west to east (Fig. 1a):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(Lombard, 1940; Ujetz, 1996; Ospina-Ostios et al., 2013; Ragusa, 2015; Ospina-Ostios, 2017; Ragusa and Kindler, 2018; Ragusa et al., 2017, 2018), the Gurnigel N</w:t>
      </w:r>
      <w:r>
        <w:rPr>
          <w:rFonts w:eastAsia="Tahoma" w:cs="Lohit Devanagari" w:ascii="Times New Roman" w:hAnsi="Times New Roman"/>
          <w:color w:val="auto"/>
          <w:kern w:val="2"/>
          <w:sz w:val="20"/>
          <w:szCs w:val="20"/>
          <w:lang w:val="en-GB" w:eastAsia="zh-CN" w:bidi="hi-IN"/>
        </w:rPr>
        <w:t>appe</w:t>
      </w:r>
      <w:r>
        <w:rPr>
          <w:rFonts w:ascii="Times New Roman" w:hAnsi="Times New Roman"/>
          <w:color w:val="auto"/>
          <w:sz w:val="20"/>
          <w:szCs w:val="20"/>
          <w:lang w:val="en-GB"/>
        </w:rPr>
        <w:t xml:space="preserve"> (Tercier, 1928; van Stuijvenberg et al., 1976; Weidmann et al., 1976; van Stuijvenberg, 1979; Morel, 1980; Weidmann, 1985; Ambrosetti, 2005), the Schlieren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(Winkler, 1983, 1984a, 1993; Winkler et al., 1985b, 1990; Bütler et al., 2011) and the Wägital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(Winkler et al., 1985a). Each unit is defined as a nappe (e.g. the Voirons Nappe) from a tectonic point of view, and as a flysch (e.g. the Voirons Flysch) when considered as a stratigraphic </w:t>
      </w:r>
      <w:r>
        <w:rPr>
          <w:rFonts w:eastAsia="Tahoma" w:cs="Lohit Devanagari" w:ascii="Times New Roman" w:hAnsi="Times New Roman"/>
          <w:color w:val="auto"/>
          <w:kern w:val="2"/>
          <w:sz w:val="20"/>
          <w:szCs w:val="20"/>
          <w:lang w:val="en-GB" w:eastAsia="zh-CN" w:bidi="hi-IN"/>
        </w:rPr>
        <w:t>unit</w:t>
      </w:r>
      <w:r>
        <w:rPr>
          <w:rFonts w:ascii="Times New Roman" w:hAnsi="Times New Roman"/>
          <w:color w:val="auto"/>
          <w:sz w:val="20"/>
          <w:szCs w:val="20"/>
          <w:lang w:val="en-GB"/>
        </w:rPr>
        <w:t xml:space="preserve">. Although these units share similar lithostratigraphic and petrographic characteristics and range in age from the Campanian to the late Eocene (van Stuijvenberg, 1979; Winkler et al., 1984a; Caron et al., 1989; Ragusa et al., 2018), </w:t>
      </w:r>
      <w:r>
        <w:rPr>
          <w:rFonts w:eastAsia="Tahoma" w:cs="Lohit Devanagari" w:ascii="Times New Roman" w:hAnsi="Times New Roman"/>
          <w:color w:val="auto"/>
          <w:kern w:val="2"/>
          <w:sz w:val="20"/>
          <w:szCs w:val="20"/>
          <w:lang w:val="en-GB" w:eastAsia="zh-CN" w:bidi="hi-IN"/>
        </w:rPr>
        <w:t>these correlations are taken for granted, although there is currently no consensus on the relationship of the different flyschs</w:t>
      </w:r>
      <w:r>
        <w:rPr>
          <w:rFonts w:ascii="Times New Roman" w:hAnsi="Times New Roman"/>
          <w:color w:val="auto"/>
          <w:sz w:val="20"/>
          <w:szCs w:val="20"/>
          <w:lang w:val="en-GB"/>
        </w:rPr>
        <w:t xml:space="preserve">. </w:t>
      </w:r>
      <w:r>
        <w:rPr>
          <w:rFonts w:eastAsia="Tahoma" w:cs="Lohit Devanagari" w:ascii="Times New Roman" w:hAnsi="Times New Roman"/>
          <w:color w:val="auto"/>
          <w:kern w:val="2"/>
          <w:sz w:val="20"/>
          <w:szCs w:val="20"/>
          <w:lang w:val="en-GB" w:eastAsia="zh-CN" w:bidi="hi-IN"/>
        </w:rPr>
        <w:t>Likewise</w:t>
      </w:r>
      <w:r>
        <w:rPr>
          <w:rFonts w:ascii="Times New Roman" w:hAnsi="Times New Roman"/>
          <w:color w:val="auto"/>
          <w:sz w:val="20"/>
          <w:szCs w:val="20"/>
          <w:lang w:val="en-GB"/>
        </w:rPr>
        <w:t xml:space="preserve">, the palaeogeographic origin of the Gurnigel Nappe </w:t>
      </w:r>
      <w:r>
        <w:rPr>
          <w:rFonts w:ascii="Times New Roman" w:hAnsi="Times New Roman"/>
          <w:i/>
          <w:iCs/>
          <w:color w:val="auto"/>
          <w:sz w:val="20"/>
          <w:szCs w:val="20"/>
          <w:lang w:val="en-GB"/>
        </w:rPr>
        <w:t>sensu</w:t>
      </w:r>
      <w:r>
        <w:rPr>
          <w:rFonts w:ascii="Times New Roman" w:hAnsi="Times New Roman"/>
          <w:color w:val="auto"/>
          <w:sz w:val="20"/>
          <w:szCs w:val="20"/>
          <w:lang w:val="en-GB"/>
        </w:rPr>
        <w:t xml:space="preserve"> Caron (1976) remains controversial as it is either ascribed to the South Piemont domain (Caron, 1976; Winkler, 1983; Caron et al., 1989; Bütler et al., 2011; Beltrán-Triviño et al., 2013) or to the Valais domain (Schmid et al., 2005; Trümpy, 2006; Ospina-Ostios et al., 2013; Ospina-Ostios, 2017; Ragusa et al., 2017, 2018).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In this paper, we redefine the stratigraphic scheme of the Voirons Flysch (Fig. 2; Table 1) based on a thorough revision of previous studies, and on new geological data acquired during the past fifteen years (Ragusa, 2009, 2015; Ospina-Ostios, 2017). Indeed, except for the Boëge Marl (van Stuijvenberg and Jan du Chêne, 1980), the constituent units of this flysch were never formally defined, and the affiliation of some rock bodies (e.g. the Allinges Hills) remains up to now unsolved. Furthermore, extensive fieldwork gave us the unique opportunity to reconstruct the overall geometry of this ancient deep-sea fan. In contrast, the question of the palaeogeographic origin of this unit is beyond the scope of this paper.</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2 Geographical setting</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 xml:space="preserve">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is exposed to the south of Lake Geneva (Léman), mostly in France (Fig. 1). Most outcrops are concentrated in the Voirons area (Fig. 2b). The flysch appears as subdued landforms surrounding the upper part of the drainage basin of the Menoge River (Fig. 2), which are represented in decreasing elevation by the Voirons (1480 m), the Grande Combe (1293 m), the Tête du Char (1249 m), the Bachais (Ludran Hills, 1074 m) and the Mont de Vouan (978 m) (Figs. 1b and 2). The SE boundary of the </w:t>
      </w:r>
      <w:r>
        <w:rPr>
          <w:rFonts w:eastAsia="Tahoma" w:cs="Lohit Devanagari" w:ascii="Times New Roman" w:hAnsi="Times New Roman"/>
          <w:color w:val="auto"/>
          <w:kern w:val="2"/>
          <w:sz w:val="20"/>
          <w:szCs w:val="20"/>
          <w:lang w:val="en-GB" w:eastAsia="zh-CN" w:bidi="hi-IN"/>
        </w:rPr>
        <w:t>Voirons</w:t>
      </w:r>
      <w:r>
        <w:rPr>
          <w:rFonts w:ascii="Times New Roman" w:hAnsi="Times New Roman"/>
          <w:color w:val="auto"/>
          <w:sz w:val="20"/>
          <w:szCs w:val="20"/>
          <w:lang w:val="en-GB"/>
        </w:rPr>
        <w:t xml:space="preserve"> Nappe is defined by the thrusting front of the Préalpes Médianes Nappe (Middle Penninic), broadly represented by the upstream part of the Menoge River and by the Foron River (Figs. 2 and 3). These rivers also define the SW limit of the nappe. The Voirons Flysch does not extend further southward as suggested on the Swiss Tectonic Map (SwissTopo, 2008). Although no petrographic data are available, Ospina-Ostios (2017) </w:t>
      </w:r>
      <w:r>
        <w:rPr>
          <w:rFonts w:eastAsia="Tahoma" w:cs="Lohit Devanagari" w:ascii="Times New Roman" w:hAnsi="Times New Roman"/>
          <w:color w:val="auto"/>
          <w:kern w:val="2"/>
          <w:sz w:val="20"/>
          <w:szCs w:val="20"/>
          <w:lang w:val="en-GB" w:eastAsia="zh-CN" w:bidi="hi-IN"/>
        </w:rPr>
        <w:t>considered</w:t>
      </w:r>
      <w:r>
        <w:rPr>
          <w:rFonts w:ascii="Times New Roman" w:hAnsi="Times New Roman"/>
          <w:color w:val="auto"/>
          <w:sz w:val="20"/>
          <w:szCs w:val="20"/>
          <w:lang w:val="en-GB"/>
        </w:rPr>
        <w:t xml:space="preserve"> that the Voirons Flysch is indeed not correlated to the uppermost layer of flysch retrieved from the borehole Faucigny 1 (Fay1; Fig. 2, Table 2). The NW limit of the </w:t>
      </w:r>
      <w:r>
        <w:rPr>
          <w:rFonts w:eastAsia="Tahoma" w:cs="Lohit Devanagari" w:ascii="Times New Roman" w:hAnsi="Times New Roman"/>
          <w:color w:val="auto"/>
          <w:kern w:val="2"/>
          <w:sz w:val="20"/>
          <w:szCs w:val="20"/>
          <w:lang w:val="en-GB" w:eastAsia="zh-CN" w:bidi="hi-IN"/>
        </w:rPr>
        <w:t>Voirons</w:t>
      </w:r>
      <w:r>
        <w:rPr>
          <w:rFonts w:ascii="Times New Roman" w:hAnsi="Times New Roman"/>
          <w:color w:val="auto"/>
          <w:sz w:val="20"/>
          <w:szCs w:val="20"/>
          <w:lang w:val="en-GB"/>
        </w:rPr>
        <w:t xml:space="preserve"> Nappe is located on the western flank of the Voirons where it overthrusts a series of tectonic slices of Oligocene age (Fig. 3).</w:t>
      </w:r>
    </w:p>
    <w:p>
      <w:pPr>
        <w:pStyle w:val="Normal"/>
        <w:spacing w:lineRule="auto" w:line="480"/>
        <w:jc w:val="both"/>
        <w:rPr>
          <w:color w:val="auto"/>
        </w:rPr>
      </w:pPr>
      <w:r>
        <w:rPr>
          <w:rFonts w:ascii="Times New Roman" w:hAnsi="Times New Roman"/>
          <w:color w:val="auto"/>
          <w:sz w:val="20"/>
          <w:szCs w:val="20"/>
          <w:lang w:val="en-GB"/>
        </w:rPr>
        <w:t xml:space="preserve">Towards the NE,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is mostly covered by m-thick Quaternary deposits (Dray, 1971; Vial et al., 1976; Dray, 1993), but it is locally exposed in several low hills, the most important of which being the Allinges Hills (754 m; Cogulu, 1961; Olive et al., 1987; Vial et al., 1989) (Figs. 2 and 3), and along the Dranse river (Fig. 2a) (Jan du Chêne et al., 1975; Dupuy et al., 2014). </w:t>
      </w:r>
      <w:r>
        <w:rPr>
          <w:rFonts w:eastAsia="Tahoma" w:cs="Lohit Devanagari" w:ascii="Times New Roman" w:hAnsi="Times New Roman"/>
          <w:color w:val="auto"/>
          <w:kern w:val="2"/>
          <w:sz w:val="20"/>
          <w:szCs w:val="20"/>
          <w:lang w:val="en-GB" w:eastAsia="zh-CN" w:bidi="hi-IN"/>
        </w:rPr>
        <w:t>Neither</w:t>
      </w:r>
      <w:r>
        <w:rPr>
          <w:rFonts w:ascii="Times New Roman" w:hAnsi="Times New Roman"/>
          <w:color w:val="auto"/>
          <w:sz w:val="20"/>
          <w:szCs w:val="20"/>
          <w:lang w:val="en-GB"/>
        </w:rPr>
        <w:t xml:space="preserve"> the lower </w:t>
      </w:r>
      <w:r>
        <w:rPr>
          <w:rFonts w:eastAsia="Tahoma" w:cs="Lohit Devanagari" w:ascii="Times New Roman" w:hAnsi="Times New Roman"/>
          <w:color w:val="auto"/>
          <w:kern w:val="2"/>
          <w:sz w:val="20"/>
          <w:szCs w:val="20"/>
          <w:lang w:val="en-GB" w:eastAsia="zh-CN" w:bidi="hi-IN"/>
        </w:rPr>
        <w:t>nor</w:t>
      </w:r>
      <w:r>
        <w:rPr>
          <w:rFonts w:ascii="Times New Roman" w:hAnsi="Times New Roman"/>
          <w:color w:val="auto"/>
          <w:sz w:val="20"/>
          <w:szCs w:val="20"/>
          <w:lang w:val="en-GB"/>
        </w:rPr>
        <w:t xml:space="preserve"> the upper boundaries are not exposed leading to an approximate geometry. Further to the NE, outcrops completely disappear beneath the Quaternary deposits of the Gavot Plateau and of the southern bank of Lake Geneva. Ultimately, the Fenalet quarry, near Saint-Gingolph in Switzerland (Badoux, 1996; Dupuy et al., 2014; Ragusa, 2015), exposes the easternmost </w:t>
      </w:r>
      <w:r>
        <w:rPr>
          <w:rFonts w:eastAsia="Tahoma" w:cs="Lohit Devanagari" w:ascii="Times New Roman" w:hAnsi="Times New Roman"/>
          <w:color w:val="auto"/>
          <w:kern w:val="2"/>
          <w:sz w:val="20"/>
          <w:szCs w:val="20"/>
          <w:lang w:val="en-GB" w:eastAsia="zh-CN" w:bidi="hi-IN"/>
        </w:rPr>
        <w:t>outcrop</w:t>
      </w:r>
      <w:r>
        <w:rPr>
          <w:rFonts w:ascii="Times New Roman" w:hAnsi="Times New Roman"/>
          <w:color w:val="auto"/>
          <w:sz w:val="20"/>
          <w:szCs w:val="20"/>
          <w:lang w:val="en-GB"/>
        </w:rPr>
        <w:t xml:space="preserve">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3 Geological setting</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3.1 Sedimentology and petrography of the Voirons Flysch</w:t>
      </w:r>
    </w:p>
    <w:p>
      <w:pPr>
        <w:pStyle w:val="Normal"/>
        <w:spacing w:lineRule="auto" w:line="480"/>
        <w:jc w:val="both"/>
        <w:rPr>
          <w:color w:val="auto"/>
        </w:rPr>
      </w:pPr>
      <w:r>
        <w:rPr>
          <w:rFonts w:ascii="Times New Roman" w:hAnsi="Times New Roman"/>
          <w:color w:val="auto"/>
          <w:sz w:val="20"/>
          <w:szCs w:val="20"/>
          <w:lang w:val="en-GB"/>
        </w:rPr>
        <w:t>The Voirons Flysch comprises a stack of density-flow deposits (Kuenen and Carozzi, 1953; Frébourg, 2006; Ragusa, 2015). The presence of peculiar agglutinated foraminifera (</w:t>
      </w:r>
      <w:r>
        <w:rPr>
          <w:rFonts w:ascii="Times New Roman" w:hAnsi="Times New Roman"/>
          <w:i/>
          <w:iCs/>
          <w:color w:val="auto"/>
          <w:sz w:val="20"/>
          <w:szCs w:val="20"/>
          <w:lang w:val="en-GB"/>
        </w:rPr>
        <w:t>Rhabdamina</w:t>
      </w:r>
      <w:r>
        <w:rPr>
          <w:rFonts w:ascii="Times New Roman" w:hAnsi="Times New Roman"/>
          <w:color w:val="auto"/>
          <w:sz w:val="20"/>
          <w:szCs w:val="20"/>
          <w:lang w:val="en-GB"/>
        </w:rPr>
        <w:t xml:space="preserve"> fauna; Brouwer, 1965; Weidmann, 1967a, b; Van Stuijvenberg et al. 1976; Ujetz, 1996, Ospina-Ostios, 2017) further suggest a deep-marine depositional environment.</w:t>
      </w:r>
    </w:p>
    <w:p>
      <w:pPr>
        <w:pStyle w:val="Normal"/>
        <w:spacing w:lineRule="auto" w:line="480"/>
        <w:jc w:val="both"/>
        <w:rPr>
          <w:color w:val="auto"/>
        </w:rPr>
      </w:pPr>
      <w:r>
        <w:rPr>
          <w:rFonts w:ascii="Times New Roman" w:hAnsi="Times New Roman"/>
          <w:color w:val="auto"/>
          <w:sz w:val="20"/>
          <w:szCs w:val="20"/>
          <w:lang w:val="en-GB"/>
        </w:rPr>
        <w:t xml:space="preserve">Detrital deposits are of lithic arkose to quartzarenite composition ranging from siltstone to conglomerates. Heavy minerals are dominated by apatite, garnet and the zircon-tourmaline-rutile group (ZTR) (Ragusa, 2015; Ragusa et al., 2017). Pebbles and cobbles reveal a wide spectrum of source-rock lithologies (Hubert, 1967; Frébourg, 2006; Ragusa, 2015; Ragusa et al., 2017) including (1) plutonic rocks of Paleozoic and Precambrian age, (2) volcanic rocks probably derived from the Carboniferous–Permian magmatic events, (3) Pre-Triassic? metamorphic rocks, (4) Mesozoic limestones of various composition, and (5) minor inputs of terrigeneous rocks including peculiar black sandstones to conglomerates of Paleozoic age and Triassic quartzarenite. These detrital sediments are thought to derive from a complex continental source located somewhere between the Sesia-Dent Blanche nappes and the Briançonnais microcontinent. They have been subdivided into two petrofacies (Ragusa et al., 2017). The </w:t>
      </w:r>
      <w:r>
        <w:rPr>
          <w:rFonts w:ascii="Times New Roman" w:hAnsi="Times New Roman"/>
          <w:i/>
          <w:iCs/>
          <w:color w:val="auto"/>
          <w:sz w:val="20"/>
          <w:szCs w:val="20"/>
          <w:lang w:val="en-GB"/>
        </w:rPr>
        <w:t>Quartzose petrofacies</w:t>
      </w:r>
      <w:r>
        <w:rPr>
          <w:rFonts w:ascii="Times New Roman" w:hAnsi="Times New Roman"/>
          <w:color w:val="auto"/>
          <w:sz w:val="20"/>
          <w:szCs w:val="20"/>
          <w:lang w:val="en-GB"/>
        </w:rPr>
        <w:t xml:space="preserve">, the main detrital </w:t>
      </w:r>
      <w:r>
        <w:rPr>
          <w:rFonts w:eastAsia="Tahoma" w:cs="Lohit Devanagari" w:ascii="Times New Roman" w:hAnsi="Times New Roman"/>
          <w:color w:val="auto"/>
          <w:kern w:val="2"/>
          <w:sz w:val="20"/>
          <w:szCs w:val="20"/>
          <w:lang w:val="en-GB" w:eastAsia="zh-CN" w:bidi="hi-IN"/>
        </w:rPr>
        <w:t>composition</w:t>
      </w:r>
      <w:r>
        <w:rPr>
          <w:rFonts w:ascii="Times New Roman" w:hAnsi="Times New Roman"/>
          <w:color w:val="auto"/>
          <w:sz w:val="20"/>
          <w:szCs w:val="20"/>
          <w:lang w:val="en-GB"/>
        </w:rPr>
        <w:t xml:space="preserve">, is a quartz-rich sediment with variable amounts of magmatic and sedimentary lithoclasts. The subordinate </w:t>
      </w:r>
      <w:r>
        <w:rPr>
          <w:rFonts w:ascii="Times New Roman" w:hAnsi="Times New Roman"/>
          <w:i/>
          <w:iCs/>
          <w:color w:val="auto"/>
          <w:sz w:val="20"/>
          <w:szCs w:val="20"/>
          <w:lang w:val="en-GB"/>
        </w:rPr>
        <w:t>Feldspathic petrofacies</w:t>
      </w:r>
      <w:r>
        <w:rPr>
          <w:rFonts w:ascii="Times New Roman" w:hAnsi="Times New Roman"/>
          <w:color w:val="auto"/>
          <w:sz w:val="20"/>
          <w:szCs w:val="20"/>
          <w:lang w:val="en-GB"/>
        </w:rPr>
        <w:t xml:space="preserve"> comprises a feldspar-dominated assemblage characterised by metamorphic </w:t>
      </w:r>
      <w:r>
        <w:rPr>
          <w:rFonts w:eastAsia="Tahoma" w:cs="Lohit Devanagari" w:ascii="Times New Roman" w:hAnsi="Times New Roman"/>
          <w:color w:val="auto"/>
          <w:kern w:val="2"/>
          <w:sz w:val="20"/>
          <w:szCs w:val="20"/>
          <w:lang w:val="en-GB" w:eastAsia="zh-CN" w:bidi="hi-IN"/>
        </w:rPr>
        <w:t>rocks</w:t>
      </w:r>
      <w:r>
        <w:rPr>
          <w:rFonts w:ascii="Times New Roman" w:hAnsi="Times New Roman"/>
          <w:color w:val="auto"/>
          <w:sz w:val="20"/>
          <w:szCs w:val="20"/>
          <w:lang w:val="en-GB"/>
        </w:rPr>
        <w:t>. Furthermore, the modal distribution of intrabasinal grains (e.g. bioclasts, glauconite), calcite cement, and lithoclasts, as well as the grain-size distribution describe a basinward trend in deposition (Ragusa and Kindler, 2018) embracing: (1) coarse-grained, moderately cemented and porous, terrigeneous deposits (lithofacies L1 to L3) in channels; (2) fairly cemented, well-sorted, fine sandstone to coarse siltstone with increasing amount of intrabasinal grains (lithofacies L4 and L5) in lobes; and (3) a porous glauconitic quartzarenite with no calcite cement (lithofacies L6) interpreted as a reworked distal turbiditic deposit or possibly a contourite. Additionally, the downslope increase in calcite cement and bioclasts results in the deposition calcareous sandstone in distal settings.</w:t>
      </w:r>
    </w:p>
    <w:p>
      <w:pPr>
        <w:pStyle w:val="Normal"/>
        <w:spacing w:lineRule="auto" w:line="480"/>
        <w:jc w:val="both"/>
        <w:rPr>
          <w:color w:val="auto"/>
        </w:rPr>
      </w:pPr>
      <w:r>
        <w:rPr>
          <w:color w:val="auto"/>
        </w:rPr>
      </w:r>
    </w:p>
    <w:p>
      <w:pPr>
        <w:pStyle w:val="Normal"/>
        <w:spacing w:lineRule="auto" w:line="480"/>
        <w:jc w:val="both"/>
        <w:rPr>
          <w:color w:val="auto"/>
        </w:rPr>
      </w:pPr>
      <w:r>
        <w:rPr>
          <w:rFonts w:ascii="Times New Roman" w:hAnsi="Times New Roman"/>
          <w:b/>
          <w:bCs/>
          <w:color w:val="auto"/>
          <w:sz w:val="20"/>
          <w:szCs w:val="20"/>
          <w:lang w:val="en-GB"/>
        </w:rPr>
        <w:t>3.2 Tectonic structure of the Voirons Nappe</w:t>
      </w:r>
    </w:p>
    <w:p>
      <w:pPr>
        <w:pStyle w:val="Normal"/>
        <w:spacing w:lineRule="auto" w:line="480"/>
        <w:jc w:val="both"/>
        <w:rPr>
          <w:color w:val="auto"/>
        </w:rPr>
      </w:pPr>
      <w:r>
        <w:rPr>
          <w:rFonts w:eastAsia="Tahoma" w:cs="Lohit Devanagari" w:ascii="Times New Roman" w:hAnsi="Times New Roman"/>
          <w:color w:val="auto"/>
          <w:kern w:val="2"/>
          <w:sz w:val="20"/>
          <w:szCs w:val="20"/>
          <w:lang w:val="en-GB" w:eastAsia="zh-CN" w:bidi="hi-IN"/>
        </w:rPr>
        <w:t>The Voirons Nappe</w:t>
      </w:r>
      <w:r>
        <w:rPr>
          <w:rFonts w:ascii="Times New Roman" w:hAnsi="Times New Roman"/>
          <w:color w:val="auto"/>
          <w:sz w:val="20"/>
          <w:szCs w:val="20"/>
          <w:lang w:val="en-GB"/>
        </w:rPr>
        <w:t xml:space="preserve"> overthrusts tectonic slices and a mélange (van Stuijvenberg and Jan du Chêne, 1980; Carletti, 1987; Badoux, 1996; Ujetz, 1996; Charollais et al., 1998) </w:t>
      </w:r>
      <w:r>
        <w:rPr>
          <w:rFonts w:eastAsia="Tahoma" w:cs="Lohit Devanagari" w:ascii="Times New Roman" w:hAnsi="Times New Roman"/>
          <w:color w:val="auto"/>
          <w:kern w:val="2"/>
          <w:sz w:val="20"/>
          <w:szCs w:val="20"/>
          <w:lang w:val="en-GB" w:eastAsia="zh-CN" w:bidi="hi-IN"/>
        </w:rPr>
        <w:t>which formed in</w:t>
      </w:r>
      <w:r>
        <w:rPr>
          <w:rFonts w:ascii="Times New Roman" w:hAnsi="Times New Roman"/>
          <w:color w:val="auto"/>
          <w:sz w:val="20"/>
          <w:szCs w:val="20"/>
          <w:lang w:val="en-GB"/>
        </w:rPr>
        <w:t xml:space="preserve"> front of the </w:t>
      </w:r>
      <w:r>
        <w:rPr>
          <w:rFonts w:eastAsia="Tahoma" w:cs="Lohit Devanagari" w:ascii="Times New Roman" w:hAnsi="Times New Roman"/>
          <w:color w:val="auto"/>
          <w:kern w:val="2"/>
          <w:sz w:val="20"/>
          <w:szCs w:val="20"/>
          <w:lang w:val="en-GB" w:eastAsia="zh-CN" w:bidi="hi-IN"/>
        </w:rPr>
        <w:t>Prealps</w:t>
      </w:r>
      <w:r>
        <w:rPr>
          <w:rFonts w:ascii="Times New Roman" w:hAnsi="Times New Roman"/>
          <w:color w:val="auto"/>
          <w:sz w:val="20"/>
          <w:szCs w:val="20"/>
          <w:lang w:val="en-GB"/>
        </w:rPr>
        <w:t xml:space="preserve"> nappes during their thrusting (Figs. 2 and 3). These tectonics slices comprise Oligocene deposits affiliated to the Val d’Illiez Sandstone (Subalpine Flysch; Lombard, 1937, 1940; Vuagnat, 1943; Lombard and Vernet, 1964; Ujetz et al., 1994) and to the lower marine Molasse (UMM) of the NAFB (Subalpine Molasse; Carletti, 1987; Ujetz, 1996). These tectonic slices are separated from the Gurnigel Nappe by the Infraprealpine Mélange (Plancherel, 1990), also called wildflysch (Lombard, 1940). The description of several km-scale embedded lenses (Pilloud, 1936; Lombard, 1940) was complemented by Charollais et al. (1998). </w:t>
      </w:r>
      <w:r>
        <w:rPr>
          <w:rFonts w:eastAsia="Tahoma" w:cs="Lohit Devanagari" w:ascii="Times New Roman" w:hAnsi="Times New Roman"/>
          <w:color w:val="auto"/>
          <w:kern w:val="2"/>
          <w:sz w:val="20"/>
          <w:szCs w:val="20"/>
          <w:lang w:val="en-GB" w:eastAsia="zh-CN" w:bidi="hi-IN"/>
        </w:rPr>
        <w:t>They</w:t>
      </w:r>
      <w:r>
        <w:rPr>
          <w:rFonts w:ascii="Times New Roman" w:hAnsi="Times New Roman"/>
          <w:color w:val="auto"/>
          <w:sz w:val="20"/>
          <w:szCs w:val="20"/>
          <w:lang w:val="en-GB"/>
        </w:rPr>
        <w:t xml:space="preserve"> comprise Mesozoic limestones and Paleogene flysch-type deposits of Ultrahelvetic affinity which are wrapped into an </w:t>
      </w:r>
      <w:r>
        <w:rPr>
          <w:rFonts w:eastAsia="Tahoma" w:cs="Lohit Devanagari" w:ascii="Times New Roman" w:hAnsi="Times New Roman"/>
          <w:color w:val="auto"/>
          <w:kern w:val="2"/>
          <w:sz w:val="20"/>
          <w:szCs w:val="20"/>
          <w:lang w:val="en-GB" w:eastAsia="zh-CN" w:bidi="hi-IN"/>
        </w:rPr>
        <w:t>presumably</w:t>
      </w:r>
      <w:r>
        <w:rPr>
          <w:rFonts w:ascii="Times New Roman" w:hAnsi="Times New Roman"/>
          <w:color w:val="auto"/>
          <w:sz w:val="20"/>
          <w:szCs w:val="20"/>
          <w:lang w:val="en-GB"/>
        </w:rPr>
        <w:t xml:space="preserve"> Priabonian shaly matrix (Kapellos, 1973; Charollais et al., 1998).</w:t>
      </w:r>
    </w:p>
    <w:p>
      <w:pPr>
        <w:pStyle w:val="Normal"/>
        <w:spacing w:lineRule="auto" w:line="480"/>
        <w:jc w:val="both"/>
        <w:rPr>
          <w:color w:val="auto"/>
        </w:rPr>
      </w:pPr>
      <w:r>
        <w:rPr>
          <w:rFonts w:ascii="Times New Roman" w:hAnsi="Times New Roman"/>
          <w:color w:val="auto"/>
          <w:sz w:val="20"/>
          <w:szCs w:val="20"/>
          <w:lang w:val="en-GB"/>
        </w:rPr>
        <w:t>The Gurnigel Nappe is itself overthrust by the Triassic sole of the Préalpes Médianes Nappe (Figs. 2 and 3) (Chaix, 1913, 1928; Coppo, 1999). This boundary is best observed at the Fenalet quarry. No mélange is reported along this thrusting front, in contrast to the Gros Plané Mélange which overlies the Gurnigel Flysch in the Swiss Prealps (Morel, 1976).</w:t>
      </w:r>
    </w:p>
    <w:p>
      <w:pPr>
        <w:pStyle w:val="Normal"/>
        <w:spacing w:lineRule="auto" w:line="480"/>
        <w:jc w:val="both"/>
        <w:rPr>
          <w:color w:val="auto"/>
        </w:rPr>
      </w:pPr>
      <w:r>
        <w:rPr>
          <w:rFonts w:ascii="Times New Roman" w:hAnsi="Times New Roman"/>
          <w:color w:val="auto"/>
          <w:sz w:val="20"/>
          <w:szCs w:val="20"/>
          <w:lang w:val="en-GB"/>
        </w:rPr>
        <w:t xml:space="preserve">The tectonic structure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has also been a matter of debate. Initially interpreted as a complex folded structure (Favre, 1867; Sarasin, 1894), it was then presented as a monoclin</w:t>
      </w:r>
      <w:r>
        <w:rPr>
          <w:rFonts w:eastAsia="Tahoma" w:cs="Lohit Devanagari" w:ascii="Times New Roman" w:hAnsi="Times New Roman"/>
          <w:color w:val="auto"/>
          <w:kern w:val="2"/>
          <w:sz w:val="20"/>
          <w:szCs w:val="20"/>
          <w:lang w:val="en-GB" w:eastAsia="zh-CN" w:bidi="hi-IN"/>
        </w:rPr>
        <w:t>al</w:t>
      </w:r>
      <w:r>
        <w:rPr>
          <w:rFonts w:ascii="Times New Roman" w:hAnsi="Times New Roman"/>
          <w:color w:val="auto"/>
          <w:sz w:val="20"/>
          <w:szCs w:val="20"/>
          <w:lang w:val="en-GB"/>
        </w:rPr>
        <w:t xml:space="preserve"> ramp by Lombard (1940). Following a previous study in the Gurnigel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(van Stuijvenberg, 1976), van Stuijvenberg (1980) proposed a subdivision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into three tectonic slices, which was contradicted </w:t>
      </w:r>
      <w:r>
        <w:rPr>
          <w:rFonts w:eastAsia="Tahoma" w:cs="Lohit Devanagari" w:ascii="Times New Roman" w:hAnsi="Times New Roman"/>
          <w:color w:val="auto"/>
          <w:kern w:val="2"/>
          <w:sz w:val="20"/>
          <w:szCs w:val="20"/>
          <w:lang w:val="en-GB" w:eastAsia="zh-CN" w:bidi="hi-IN"/>
        </w:rPr>
        <w:t>with</w:t>
      </w:r>
      <w:r>
        <w:rPr>
          <w:rFonts w:ascii="Times New Roman" w:hAnsi="Times New Roman"/>
          <w:color w:val="auto"/>
          <w:sz w:val="20"/>
          <w:szCs w:val="20"/>
          <w:lang w:val="en-GB"/>
        </w:rPr>
        <w:t xml:space="preserve"> previous biostratigraphic data (Jan du Chêne et al., 1975) and the lack of field evidences (Ospina-Ostios, 2017). Based on the unequal distribution of </w:t>
      </w:r>
      <w:r>
        <w:rPr>
          <w:rFonts w:eastAsia="Symbol" w:cs="Symbol" w:ascii="Times New Roman" w:hAnsi="Times New Roman"/>
          <w:color w:val="auto"/>
          <w:sz w:val="20"/>
          <w:szCs w:val="20"/>
          <w:lang w:val="en-GB"/>
        </w:rPr>
        <w:t>pi</w:t>
      </w:r>
      <w:r>
        <w:rPr>
          <w:rFonts w:ascii="Times New Roman" w:hAnsi="Times New Roman"/>
          <w:color w:val="auto"/>
          <w:sz w:val="20"/>
          <w:szCs w:val="20"/>
          <w:lang w:val="en-GB"/>
        </w:rPr>
        <w:t xml:space="preserve">-poles of pole stratification data (Fig. 3), Ospina-Ostios (2017) suggested that the Voirons Nappe forms an open conical fold with dip variations of about 20º. The large-scale dip measurements confirm the absence of tectonic slices as well as the lack of field evidence of tectonic deformation, except in the Bruant Sandstone. Coppo (1999) described several NW-SE dextral strike-slip faults in the Voirons (Fig. 2) such as the Chandouze fault, initially described by Lombard (1940), and further investigated by Ospina-Ostios (2017). Coppo (1999) proposed that a dextral displacement affects the basal thrust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Ospina-Ostios (2017) identified prominent WNW - ESE oriented linear features in the Voirons (Fig. 2). This direction is similar to that of the Saint-Cergues fault (Dupuy, 2006). However, only a small apparent sinistral displacement has been locally observed at the Ruisseau de Curseille (Ospina-Ostios, 2017).</w:t>
      </w:r>
    </w:p>
    <w:p>
      <w:pPr>
        <w:pStyle w:val="Normal"/>
        <w:spacing w:lineRule="auto" w:line="480"/>
        <w:jc w:val="both"/>
        <w:rPr>
          <w:color w:val="auto"/>
        </w:rPr>
      </w:pPr>
      <w:r>
        <w:rPr>
          <w:rFonts w:ascii="Times New Roman" w:hAnsi="Times New Roman"/>
          <w:color w:val="auto"/>
          <w:sz w:val="20"/>
          <w:szCs w:val="20"/>
          <w:lang w:val="en-GB"/>
        </w:rPr>
        <w:t xml:space="preserve">Toward the NE, the tectonic structure is </w:t>
      </w:r>
      <w:r>
        <w:rPr>
          <w:rFonts w:eastAsia="Tahoma" w:cs="Lohit Devanagari" w:ascii="Times New Roman" w:hAnsi="Times New Roman"/>
          <w:color w:val="auto"/>
          <w:kern w:val="2"/>
          <w:sz w:val="20"/>
          <w:szCs w:val="20"/>
          <w:lang w:val="en-GB" w:eastAsia="zh-CN" w:bidi="hi-IN"/>
        </w:rPr>
        <w:t>poorly</w:t>
      </w:r>
      <w:r>
        <w:rPr>
          <w:rFonts w:ascii="Times New Roman" w:hAnsi="Times New Roman"/>
          <w:color w:val="auto"/>
          <w:sz w:val="20"/>
          <w:szCs w:val="20"/>
          <w:lang w:val="en-GB"/>
        </w:rPr>
        <w:t xml:space="preserve"> constrained due to the thick Quaternary cover and the lack of accurate subsurface data. A subordinate family of lineaments is possibly related with SW-NE oriented structures (Ospina-Ostios, 2017) such as the Bonnevaux fault (Raymond et al., 1996), and is consistent with regional-scale, sinistral strike-slip faults identified in the eastern portion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(Dupuy et al., 2014), and also shifting the Préalpes Médianes Nappe (Fig. 2) (Dupuy et al., 2014). In the easternmost part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the tectonic situation of the Fenalet Sandstone is blurred by the Préalpes Médianes Nappe which, in this area, successively overthrusts the tectonic slices of the Subalpine Molasse, the Mesozoic layers of the Ultrahelvetic Nappe and the Voirons Flysch. Several models have been proposed (Lugeon, 1901; Peterhans, 1923; Badoux and Guigon, 1958; Badoux, 1996) to explain the tectonic framework. Recently, Dupuy et al. (2014) suggested a strike-slip model possibly inherited from the motion of thrust sheets.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4 Methods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pPr>
      <w:r>
        <w:rPr>
          <w:rFonts w:ascii="Times New Roman" w:hAnsi="Times New Roman"/>
          <w:color w:val="auto"/>
          <w:sz w:val="20"/>
          <w:szCs w:val="20"/>
          <w:lang w:val="en-GB"/>
        </w:rPr>
        <w:t>A total of 52 outcrops of variable extension (road cuts, quarries and streams) were investigated (Ragusa, 2015; Ospina-Ostios, 2017). Applied methods included biostratigraphy, structural analysis, sedimentology (measurements of flute-cast and groove-cast directions for palaeocurrent interpretation) and petrography (semi-quantitative analysis of the detrital composition). Outcrop datasets of the Voirons Flysch are available on the Git</w:t>
      </w:r>
      <w:r>
        <w:rPr>
          <w:rFonts w:eastAsia="Tahoma" w:cs="Lohit Devanagari" w:ascii="Times New Roman" w:hAnsi="Times New Roman"/>
          <w:color w:val="auto"/>
          <w:kern w:val="2"/>
          <w:sz w:val="20"/>
          <w:szCs w:val="20"/>
          <w:lang w:val="en-GB" w:eastAsia="zh-CN" w:bidi="hi-IN"/>
        </w:rPr>
        <w:t>H</w:t>
      </w:r>
      <w:r>
        <w:rPr>
          <w:rFonts w:ascii="Times New Roman" w:hAnsi="Times New Roman"/>
          <w:color w:val="auto"/>
          <w:sz w:val="20"/>
          <w:szCs w:val="20"/>
          <w:lang w:val="en-GB"/>
        </w:rPr>
        <w:t>ub repository of the first author (</w:t>
      </w:r>
      <w:hyperlink r:id="rId4">
        <w:r>
          <w:rPr>
            <w:rStyle w:val="LienInternet"/>
            <w:rFonts w:ascii="Times New Roman" w:hAnsi="Times New Roman"/>
            <w:color w:val="auto"/>
            <w:sz w:val="20"/>
            <w:szCs w:val="20"/>
            <w:u w:val="none"/>
            <w:lang w:val="en-GB"/>
          </w:rPr>
          <w:t>https://github.com/jragusa</w:t>
        </w:r>
      </w:hyperlink>
      <w:r>
        <w:rPr>
          <w:rFonts w:ascii="Times New Roman" w:hAnsi="Times New Roman"/>
          <w:color w:val="auto"/>
          <w:sz w:val="20"/>
          <w:szCs w:val="20"/>
          <w:lang w:val="en-GB"/>
        </w:rPr>
        <w:t>). The important vegetation cover makes lateral and vertical correlations difficult, but some streams provide extended and quasi-continuous outcrops. Likewise, the scarcity of peculiar lithostratigraphic variations and tectonic complications make bed by bed correlations difficult. Overall, the lack of good exposures and the absence of marker beds in some areas preclude an accurate mapping, especially in the marly intervals. Lithostratigraphic units are primarily defined by petrographic criteria (Ragusa, 2015; Ragusa et al., 2017). The main criteria and the list of type and reference sections are summarised in Online Resource 1 and 2, respectively.</w:t>
      </w:r>
    </w:p>
    <w:p>
      <w:pPr>
        <w:pStyle w:val="Normal"/>
        <w:spacing w:lineRule="auto" w:line="480"/>
        <w:jc w:val="both"/>
        <w:rPr>
          <w:color w:val="auto"/>
        </w:rPr>
      </w:pPr>
      <w:r>
        <w:rPr>
          <w:rFonts w:ascii="Times New Roman" w:hAnsi="Times New Roman"/>
          <w:color w:val="auto"/>
          <w:sz w:val="20"/>
          <w:szCs w:val="20"/>
          <w:lang w:val="en-GB"/>
        </w:rPr>
        <w:t xml:space="preserve">A sand:marl ratio was computed to best describe the sand-marl alternations of each unit (Online Resource 1). This ratio is defined as follows: the sand factor includes the total thickness of conglomerate to siltstone layers and corresponds to the extrabasinal inputs, whereas the marl factor mostly comprises the total thickness of intrabasinal, hemipelagic sediments since very fine-grained hemipelagic layers of green colour (Hubert, 1967; Winkler, 1984b) </w:t>
      </w:r>
      <w:r>
        <w:rPr>
          <w:rFonts w:eastAsia="Tahoma" w:cs="Lohit Devanagari" w:ascii="Times New Roman" w:hAnsi="Times New Roman"/>
          <w:color w:val="auto"/>
          <w:kern w:val="2"/>
          <w:sz w:val="20"/>
          <w:szCs w:val="20"/>
          <w:lang w:val="en-GB" w:eastAsia="zh-CN" w:bidi="hi-IN"/>
        </w:rPr>
        <w:t xml:space="preserve">are </w:t>
      </w:r>
      <w:r>
        <w:rPr>
          <w:rFonts w:ascii="Times New Roman" w:hAnsi="Times New Roman"/>
          <w:color w:val="auto"/>
          <w:sz w:val="20"/>
          <w:szCs w:val="20"/>
          <w:lang w:val="en-GB"/>
        </w:rPr>
        <w:t>rare. For calculation purposes, a thickness of 0.1 cm was assumed for marly interbeds equal to zero (Martı́n-Fernández et al., 2003). Hence, the relative distribution of sandy beds and of marly interbeds illustrates the relative location on the deep-sea fan (Walker, 1986).</w:t>
      </w:r>
    </w:p>
    <w:p>
      <w:pPr>
        <w:pStyle w:val="Normal"/>
        <w:spacing w:lineRule="auto" w:line="480"/>
        <w:jc w:val="both"/>
        <w:rPr>
          <w:color w:val="auto"/>
        </w:rPr>
      </w:pPr>
      <w:r>
        <w:rPr>
          <w:rFonts w:ascii="Times New Roman" w:hAnsi="Times New Roman"/>
          <w:color w:val="auto"/>
          <w:sz w:val="20"/>
          <w:szCs w:val="20"/>
          <w:lang w:val="en-GB"/>
        </w:rPr>
        <w:t>The thickness of each unit was corrected to assess an accumulation rate (Online Resource 1). Following the compaction values used by Winkler (1993) and based on the burial/porosity relationship of Sclater and Christie (1980), the applied ratios are the following: 20 % (Vouan Conglomerate), 40 % (Voirons Sandstone and Bruant Sandstone) and 50 % (Boëge Marl). These are minimal values as they do not include the erosion which could be notably high, especially in the Vouan Conglomerate.</w:t>
      </w:r>
    </w:p>
    <w:p>
      <w:pPr>
        <w:pStyle w:val="Normal"/>
        <w:spacing w:lineRule="auto" w:line="480"/>
        <w:jc w:val="both"/>
        <w:rPr>
          <w:color w:val="auto"/>
        </w:rPr>
      </w:pPr>
      <w:r>
        <w:rPr>
          <w:rFonts w:ascii="Times New Roman" w:hAnsi="Times New Roman"/>
          <w:color w:val="auto"/>
          <w:sz w:val="20"/>
          <w:szCs w:val="20"/>
          <w:lang w:val="en-GB"/>
        </w:rPr>
        <w:t xml:space="preserve">Palaeocurrent directions obtained from flute- and groove-casts measurements (Online Resource 3) were also considered to identify the main orientation path of the density flows building the Voirons Flysch. However, the translation of the Adria plate with respect to the stable European plate was associated with a counter-clockwise rotation (Handy et al., 2010). Rotation values range between 16 and 20° during the Cenozoic (Kempf et al., 1998; Collombet et al., 2002; Márton et al., 2010), whereas Winkler (1984a) used increasing values from west to east, grading from 30° in the Fayaux-Pléiades area to 50° in the Berra-Schwyberg region and finally to 70° in the Gurnigel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 A clockwise restoration of 20° was thus considered as it remains consistent with previous results.</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color w:val="auto"/>
        </w:rPr>
      </w:pPr>
      <w:r>
        <w:rPr>
          <w:rFonts w:ascii="Times New Roman" w:hAnsi="Times New Roman"/>
          <w:b/>
          <w:bCs/>
          <w:color w:val="auto"/>
          <w:sz w:val="20"/>
          <w:szCs w:val="20"/>
          <w:lang w:val="en-GB"/>
        </w:rPr>
        <w:t>5 Lithostratigraphy of the Voirons Flysch</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Figure 4 provides an overview of the stratigraphic succession of the Voirons Flysch.</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 Voirons Sandstone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5.1.1 Origin of the name</w:t>
      </w:r>
      <w:bookmarkStart w:id="0" w:name="__DdeLink__2149_740249476"/>
      <w:bookmarkEnd w:id="0"/>
    </w:p>
    <w:p>
      <w:pPr>
        <w:pStyle w:val="Normal"/>
        <w:spacing w:lineRule="auto" w:line="480"/>
        <w:jc w:val="both"/>
        <w:rPr>
          <w:color w:val="auto"/>
        </w:rPr>
      </w:pPr>
      <w:r>
        <w:rPr>
          <w:rFonts w:ascii="Times New Roman" w:hAnsi="Times New Roman"/>
          <w:color w:val="auto"/>
          <w:sz w:val="20"/>
          <w:szCs w:val="20"/>
          <w:lang w:val="en-GB"/>
        </w:rPr>
        <w:t>The name refers to the Voirons mountain (Fig. 2a) which is the major landform exposing this unit. The name is preserved since it has been extensively used in the literature.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5.1.2 Type and reference sections</w:t>
      </w:r>
    </w:p>
    <w:p>
      <w:pPr>
        <w:pStyle w:val="Normal"/>
        <w:spacing w:lineRule="auto" w:line="480"/>
        <w:jc w:val="both"/>
        <w:rPr>
          <w:color w:val="auto"/>
        </w:rPr>
      </w:pPr>
      <w:r>
        <w:rPr>
          <w:rFonts w:ascii="Times New Roman" w:hAnsi="Times New Roman"/>
          <w:color w:val="auto"/>
          <w:sz w:val="20"/>
          <w:szCs w:val="20"/>
          <w:lang w:val="en-GB"/>
        </w:rPr>
        <w:t xml:space="preserve">The type section is located on the eastern flank of the Voirons along the upper part of the Ruisseau de Curseille (Fig. </w:t>
      </w:r>
      <w:r>
        <w:rPr>
          <w:rFonts w:eastAsia="Tahoma" w:cs="Lohit Devanagari" w:ascii="Times New Roman" w:hAnsi="Times New Roman"/>
          <w:color w:val="auto"/>
          <w:kern w:val="2"/>
          <w:sz w:val="20"/>
          <w:szCs w:val="20"/>
          <w:lang w:val="en-GB" w:eastAsia="zh-CN" w:bidi="hi-IN"/>
        </w:rPr>
        <w:t>5; 46.2010° N, 6.3693° E</w:t>
      </w:r>
      <w:r>
        <w:rPr>
          <w:rFonts w:ascii="Times New Roman" w:hAnsi="Times New Roman"/>
          <w:color w:val="auto"/>
          <w:sz w:val="20"/>
          <w:szCs w:val="20"/>
          <w:lang w:val="en-GB"/>
        </w:rPr>
        <w:t>). This stream provides a good exposure, and represents the largest outcrop of the Voirons Sandstone. The reference section includes the Nant de Manant (46.21</w:t>
      </w:r>
      <w:r>
        <w:rPr>
          <w:rFonts w:eastAsia="Tahoma" w:cs="Lohit Devanagari" w:ascii="Times New Roman" w:hAnsi="Times New Roman"/>
          <w:color w:val="auto"/>
          <w:kern w:val="2"/>
          <w:sz w:val="20"/>
          <w:szCs w:val="20"/>
          <w:lang w:val="en-GB" w:eastAsia="zh-CN" w:bidi="hi-IN"/>
        </w:rPr>
        <w:t>85° N,</w:t>
      </w:r>
      <w:r>
        <w:rPr>
          <w:rFonts w:ascii="Times New Roman" w:hAnsi="Times New Roman"/>
          <w:color w:val="auto"/>
          <w:sz w:val="20"/>
          <w:szCs w:val="20"/>
          <w:lang w:val="en-GB"/>
        </w:rPr>
        <w:t xml:space="preserve"> 6.3722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which runs parallel to the Ruisseau de Curseille. Both sections show the boundary with the overlying Vouan Conglomerate, and are located along NW-SE oriented strike-slip faults (Ospina-Ostios, 2017). The exposure at La Moutonnière (46.2383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6.3601</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is also considered as a reference locality. This outcrop is easily accessible as it is situated along a forest road. Although the Fillinges quarry (46.1538</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6.3727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was described as the best outcrop of the Voirons Flysch (Lombard; 1940), the quarry is now abandoned, and the exposure is obscured by growing vegetation.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5.1.3 History</w:t>
      </w:r>
    </w:p>
    <w:p>
      <w:pPr>
        <w:pStyle w:val="Normal"/>
        <w:spacing w:lineRule="auto" w:line="480"/>
        <w:jc w:val="both"/>
        <w:rPr>
          <w:color w:val="auto"/>
        </w:rPr>
      </w:pPr>
      <w:r>
        <w:rPr>
          <w:rFonts w:ascii="Times New Roman" w:hAnsi="Times New Roman"/>
          <w:color w:val="auto"/>
          <w:sz w:val="20"/>
          <w:szCs w:val="20"/>
          <w:lang w:val="en-GB"/>
        </w:rPr>
        <w:t xml:space="preserve">The Voirons Sandstone is the most studied and documented unit of the Voirons Flysch. After an initial description by de Saussure (1779), the Voirons Sandstone was promptly linked to the Gurnigel Flysch and to the Macigno Alpin (Studer, 1827, 1853). Fucoids (chondrites in modern terminology) have been reported in sandstones from the Voirons crest (de Beaumont, 1828; de Mortillet, 1858; Fischer-Ooster, 1858). Favre (1867) retrieved nummulites from the upper sandstone layers, and therefore distinguished a lower, Mesozoic part (“flysch de base”) and an upper, Cenozoic part (“flysch supérieur” or nummulitic sandstone; Sarasin, 1894; Gagnebin, 1924; Pilloud, 1936) in the Voirons Flysch. Lombard (1940) provided the first comprehensive dissertation on the Voirons Flysch. He gave a general description of the Voirons Sandstone, and interpreted it as a marine deposit fed by rivers. The discovery of turbidity currents in the 1950’s (Kuenen and Migliorini, 1950; Kuenen, 1950, 1957) resulted in a reinterpretation of these rocks as deep-marine turbidites (Kuenen and Carozzi, 1953; Lombard, 1963a, b). During the 1970’s to 1980’s, several biostratigraphic studies based on calcareous nannofossils and dinoflagellates were carried out on the Voirons Sandstone (Jan du Chêne and Gorin, 1974; Jan du Chêne and Chateauneuf, 1975; Jan du </w:t>
      </w:r>
      <w:r>
        <w:rPr>
          <w:rFonts w:eastAsia="Tahoma" w:cs="Lohit Devanagari" w:ascii="Times New Roman" w:hAnsi="Times New Roman"/>
          <w:color w:val="auto"/>
          <w:kern w:val="2"/>
          <w:sz w:val="20"/>
          <w:szCs w:val="20"/>
          <w:lang w:val="en-GB" w:eastAsia="zh-CN" w:bidi="hi-IN"/>
        </w:rPr>
        <w:t>Chêne</w:t>
      </w:r>
      <w:r>
        <w:rPr>
          <w:rFonts w:ascii="Times New Roman" w:hAnsi="Times New Roman"/>
          <w:color w:val="auto"/>
          <w:sz w:val="20"/>
          <w:szCs w:val="20"/>
          <w:lang w:val="en-GB"/>
        </w:rPr>
        <w:t xml:space="preserve"> et al., 1975; van Stuijvenberg, 1980; van Stuijvenberg and Jan du Chêne, 1980). van Stuijvenberg (1980) tentatively subdivided the unit into four layers based on lithologic criteria. Finally, in the 1990’s and at the beginning of this century, planktonic foraminiferal biostratigraphy (Ujetz, 1996; Coppo, 1999; Ospina-Ostios et al., 2013; Ospina-Ostios, 2017) and petrography (Ragusa, 2015; Ragusa et al., 2017) were applied to the study of the Voirons Sandstone.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5.1.4 Spatial distribution</w:t>
      </w:r>
    </w:p>
    <w:p>
      <w:pPr>
        <w:pStyle w:val="Normal"/>
        <w:spacing w:lineRule="auto" w:line="480"/>
        <w:jc w:val="both"/>
        <w:rPr>
          <w:color w:val="auto"/>
        </w:rPr>
      </w:pPr>
      <w:r>
        <w:rPr>
          <w:rFonts w:ascii="Times New Roman" w:hAnsi="Times New Roman"/>
          <w:color w:val="auto"/>
          <w:sz w:val="20"/>
          <w:szCs w:val="20"/>
          <w:lang w:val="en-GB"/>
        </w:rPr>
        <w:t xml:space="preserve">The Voirons Sandstone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 is restricted to the Voirons and the Allinges Hills (Fig. 5). Major outcrops occur in quarries along the D 20 road, along the Voirons crest and in the streams of the eastern flank (e.g. Ruisseau de Curseille and Nant de Manant). The Voirons Sandstone might correspond to the layers 1 and 2a of the Allinges cross-section (Fig. 3a) and is mainly exposed throughout the Allinges Mb. (section 5.4).</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The Voirons Sandstone mostly comprises tabular sandstone beds with marly interbeds in variable proportion, thus leading to important</w:t>
      </w:r>
      <w:r>
        <w:rPr>
          <w:rFonts w:ascii="Times New Roman" w:hAnsi="Times New Roman"/>
          <w:color w:val="auto"/>
          <w:sz w:val="20"/>
          <w:szCs w:val="20"/>
          <w:lang w:val="en-GB" w:eastAsia="en-US" w:bidi="en-US"/>
        </w:rPr>
        <w:t xml:space="preserve"> variations of the stratal pattern (Fig. 7)</w:t>
      </w:r>
      <w:r>
        <w:rPr>
          <w:rFonts w:ascii="Times New Roman" w:hAnsi="Times New Roman"/>
          <w:color w:val="auto"/>
          <w:sz w:val="20"/>
          <w:szCs w:val="20"/>
          <w:lang w:val="en-GB"/>
        </w:rPr>
        <w:t xml:space="preserve">. The sandstone beds are blue to grey on fresh surfaces with a brown corroded rim. Marls are of dark grey to greenish (Ospina-Ostios, 2017). The basal layers comprise the predominantly marly interval of the Bons Member (Section 5.2; Figs.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and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a) which only includes cm- to dm-thick sandstone beds (“</w:t>
      </w:r>
      <w:r>
        <w:rPr>
          <w:rFonts w:eastAsia="Tahoma" w:cs="Lohit Devanagari" w:ascii="Times New Roman" w:hAnsi="Times New Roman"/>
          <w:color w:val="auto"/>
          <w:kern w:val="2"/>
          <w:sz w:val="20"/>
          <w:szCs w:val="20"/>
          <w:lang w:val="en-GB" w:eastAsia="zh-CN" w:bidi="hi-IN"/>
        </w:rPr>
        <w:t>Niveau</w:t>
      </w:r>
      <w:r>
        <w:rPr>
          <w:rFonts w:ascii="Times New Roman" w:hAnsi="Times New Roman"/>
          <w:color w:val="auto"/>
          <w:sz w:val="20"/>
          <w:szCs w:val="20"/>
          <w:lang w:val="en-GB"/>
        </w:rPr>
        <w:t xml:space="preserve"> 1” of van Stuijvenberg, 1980). They are organised in thinning-upward sequences beginning with a one m-thick, massive sandstone bed rapidly grading into a thin-bedded succession. The formation evolves toward a massive and structureless sandstone accumulation forming the western cliff beneath the Voirons crest (”</w:t>
      </w:r>
      <w:r>
        <w:rPr>
          <w:rFonts w:eastAsia="Tahoma" w:cs="Lohit Devanagari" w:ascii="Times New Roman" w:hAnsi="Times New Roman"/>
          <w:color w:val="auto"/>
          <w:kern w:val="2"/>
          <w:sz w:val="20"/>
          <w:szCs w:val="20"/>
          <w:lang w:val="en-GB" w:eastAsia="zh-CN" w:bidi="hi-IN"/>
        </w:rPr>
        <w:t>Niveau</w:t>
      </w:r>
      <w:r>
        <w:rPr>
          <w:rFonts w:ascii="Times New Roman" w:hAnsi="Times New Roman"/>
          <w:color w:val="auto"/>
          <w:sz w:val="20"/>
          <w:szCs w:val="20"/>
          <w:lang w:val="en-GB"/>
        </w:rPr>
        <w:t xml:space="preserve"> 2” to “Niveau 4” of van Stuijvenberg, 1980) and the upper part of the eastern flank. The thickness of sandstone beds ranges between ca. 10 cm and 1 m. Marly interbeds are not regularly preserved leading to the amalgamation of sandstone beds in massive layers. Apart from the Bons Mb., cm-thick beds are rare and </w:t>
      </w:r>
      <w:r>
        <w:rPr>
          <w:rFonts w:eastAsia="Tahoma" w:cs="Lohit Devanagari" w:ascii="Times New Roman" w:hAnsi="Times New Roman"/>
          <w:color w:val="auto"/>
          <w:kern w:val="2"/>
          <w:sz w:val="20"/>
          <w:szCs w:val="20"/>
          <w:lang w:val="en-GB" w:eastAsia="zh-CN" w:bidi="hi-IN"/>
        </w:rPr>
        <w:t>also</w:t>
      </w:r>
      <w:r>
        <w:rPr>
          <w:rFonts w:ascii="Times New Roman" w:hAnsi="Times New Roman"/>
          <w:color w:val="auto"/>
          <w:sz w:val="20"/>
          <w:szCs w:val="20"/>
          <w:lang w:val="en-GB"/>
        </w:rPr>
        <w:t xml:space="preserve"> occur in restricted intervals of the middle part (equivalent to the “</w:t>
      </w:r>
      <w:r>
        <w:rPr>
          <w:rFonts w:eastAsia="Tahoma" w:cs="Lohit Devanagari" w:ascii="Times New Roman" w:hAnsi="Times New Roman"/>
          <w:color w:val="auto"/>
          <w:kern w:val="2"/>
          <w:sz w:val="20"/>
          <w:szCs w:val="20"/>
          <w:lang w:val="en-GB" w:eastAsia="zh-CN" w:bidi="hi-IN"/>
        </w:rPr>
        <w:t>Niveau</w:t>
      </w:r>
      <w:r>
        <w:rPr>
          <w:rFonts w:ascii="Times New Roman" w:hAnsi="Times New Roman"/>
          <w:color w:val="auto"/>
          <w:sz w:val="20"/>
          <w:szCs w:val="20"/>
          <w:lang w:val="en-GB"/>
        </w:rPr>
        <w:t xml:space="preserve"> 3” of van Stuijvenberg 1980). This accumulation is disrupted by patchy conglomeratic along the Voirons crest (Signal </w:t>
      </w:r>
      <w:r>
        <w:rPr>
          <w:rFonts w:eastAsia="Tahoma" w:cs="Lohit Devanagari" w:ascii="Times New Roman" w:hAnsi="Times New Roman"/>
          <w:color w:val="auto"/>
          <w:kern w:val="2"/>
          <w:sz w:val="20"/>
          <w:szCs w:val="20"/>
          <w:lang w:val="en-GB" w:eastAsia="zh-CN" w:bidi="hi-IN"/>
        </w:rPr>
        <w:t>Mb.</w:t>
      </w:r>
      <w:r>
        <w:rPr>
          <w:rFonts w:ascii="Times New Roman" w:hAnsi="Times New Roman"/>
          <w:color w:val="auto"/>
          <w:sz w:val="20"/>
          <w:szCs w:val="20"/>
          <w:lang w:val="en-GB"/>
        </w:rPr>
        <w:t xml:space="preserve">; Section 5.3; Figs. 2b, 3b,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and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b). Towards the North, the Allinges Mb. (Section 5.4) is characterized by a predominantly sandy accumulation with rare marly interbeds and micro-conglomerates.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5.1.6 Sedimentological characteristics</w:t>
      </w:r>
    </w:p>
    <w:p>
      <w:pPr>
        <w:pStyle w:val="Normal"/>
        <w:spacing w:lineRule="auto" w:line="480"/>
        <w:jc w:val="both"/>
        <w:rPr>
          <w:color w:val="auto"/>
        </w:rPr>
      </w:pPr>
      <w:r>
        <w:rPr>
          <w:rFonts w:ascii="Times New Roman" w:hAnsi="Times New Roman"/>
          <w:color w:val="auto"/>
          <w:sz w:val="20"/>
          <w:szCs w:val="20"/>
          <w:lang w:val="en-GB"/>
        </w:rPr>
        <w:t xml:space="preserve">The base of the sandstone beds is sharp and displays numerous bioturbations (Lombard, 1940), as well as some flute casts and groove casts. Thick beds are mostly structureless, but locally show planar bedding and likely aggrading subaqueous dunes (i.e. La Moutonnière exposure and Saxel lower quarry). Thin beds display Bouma sequences and F8 to F9 facies (Mutti, 1992). The important lithologic variability (conglomerate to fine-grained sandstone) and the fluctuating amount of marly intervals (Fig. </w:t>
      </w:r>
      <w:r>
        <w:rPr>
          <w:rFonts w:eastAsia="Tahoma" w:cs="Lohit Devanagari" w:ascii="Times New Roman" w:hAnsi="Times New Roman"/>
          <w:color w:val="auto"/>
          <w:kern w:val="2"/>
          <w:sz w:val="20"/>
          <w:szCs w:val="20"/>
          <w:lang w:val="en-GB" w:eastAsia="zh-CN" w:bidi="hi-IN"/>
        </w:rPr>
        <w:t>7</w:t>
      </w:r>
      <w:r>
        <w:rPr>
          <w:rFonts w:ascii="Times New Roman" w:hAnsi="Times New Roman"/>
          <w:color w:val="auto"/>
          <w:sz w:val="20"/>
          <w:szCs w:val="20"/>
          <w:lang w:val="en-GB"/>
        </w:rPr>
        <w:t>) reflect a large diversity of depositional settings from channel to lobe (interlobe?) and accumulation by high-concentration density flows to turbiditic flows (Ragusa and Kindler, 2018). A single glauconite-rich sandstone bed (Fig. 7c) is also observed at the La Renardière locality (Ragusa and Kindler, 2018; L6 petrofacies). Palaeocurrent directions fluctuate between N001 and N258 with a prominent group between N038 and N152 (Fig. 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5.1.7 Petrographical characteristics</w:t>
      </w:r>
    </w:p>
    <w:p>
      <w:pPr>
        <w:pStyle w:val="Normal"/>
        <w:spacing w:lineRule="auto" w:line="480"/>
        <w:jc w:val="both"/>
        <w:rPr>
          <w:color w:val="auto"/>
        </w:rPr>
      </w:pPr>
      <w:r>
        <w:rPr>
          <w:rFonts w:ascii="Times New Roman" w:hAnsi="Times New Roman"/>
          <w:color w:val="auto"/>
          <w:sz w:val="20"/>
          <w:szCs w:val="20"/>
          <w:lang w:val="en-GB"/>
        </w:rPr>
        <w:t xml:space="preserve">The petrographic composition essentially corresponds to the </w:t>
      </w:r>
      <w:r>
        <w:rPr>
          <w:rFonts w:ascii="Times New Roman" w:hAnsi="Times New Roman"/>
          <w:i/>
          <w:iCs/>
          <w:color w:val="auto"/>
          <w:sz w:val="20"/>
          <w:szCs w:val="20"/>
          <w:lang w:val="en-GB"/>
        </w:rPr>
        <w:t>Quartzose petrofacies</w:t>
      </w:r>
      <w:r>
        <w:rPr>
          <w:rFonts w:ascii="Times New Roman" w:hAnsi="Times New Roman"/>
          <w:color w:val="auto"/>
          <w:sz w:val="20"/>
          <w:szCs w:val="20"/>
          <w:lang w:val="en-GB"/>
        </w:rPr>
        <w:t xml:space="preserve"> with a minor and random occurrence of the </w:t>
      </w:r>
      <w:r>
        <w:rPr>
          <w:rFonts w:ascii="Times New Roman" w:hAnsi="Times New Roman"/>
          <w:i/>
          <w:iCs/>
          <w:color w:val="auto"/>
          <w:sz w:val="20"/>
          <w:szCs w:val="20"/>
          <w:u w:val="none"/>
          <w:lang w:val="en-GB"/>
        </w:rPr>
        <w:t>Feldspathic petrofacies</w:t>
      </w:r>
      <w:r>
        <w:rPr>
          <w:rFonts w:ascii="Times New Roman" w:hAnsi="Times New Roman"/>
          <w:color w:val="auto"/>
          <w:sz w:val="20"/>
          <w:szCs w:val="20"/>
          <w:lang w:val="en-GB"/>
        </w:rPr>
        <w:t xml:space="preserve"> (Ragusa et al., 2017). Pink granite fragments characterise coarse-grained layers (Fig. 6b). Several strata rich in red algae are observed locally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d; Charollais et al., 1998; Ragusa, 2015). A single exposure of glauconite-rich sandstone bed is reported at La Renardière locality (Fig. 6c). Accordingly, Lombard (1940) wrote: “la diversité de composition semble être le seul caractère constant de ces grès” (p.34). Amber was also observed by Pilloud (1936) along the Menoge river.</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5.1.8 Lower boundary</w:t>
      </w:r>
    </w:p>
    <w:p>
      <w:pPr>
        <w:pStyle w:val="Normal"/>
        <w:spacing w:lineRule="auto" w:line="480"/>
        <w:jc w:val="both"/>
        <w:rPr>
          <w:color w:val="auto"/>
        </w:rPr>
      </w:pPr>
      <w:r>
        <w:rPr>
          <w:rFonts w:ascii="Times New Roman" w:hAnsi="Times New Roman"/>
          <w:color w:val="auto"/>
          <w:sz w:val="20"/>
          <w:szCs w:val="20"/>
          <w:lang w:val="en-GB"/>
        </w:rPr>
        <w:t xml:space="preserve">The lower boundary of the Voirons Sandstone corresponds to the basal thrust of the Voirons Nappe over the underlying Infraprealpine Mélange (van Stuijvenberg and Jan du Chêne, 1980; Carletti, 1987; Ujetz, 1996; Charollais et al., 1998), and is only exposed along the Voirons (Figs. 2 and 3). Off-scraping along the thrust fault removed the oldest components, probably composed of a marly succession (Bons Mb.?), which was possibly incorporated into the underlying mélange. Towards the South, the tectonic contact rises through the Voirons Sandstone (Fig. 9), progressively shifts within the massive sandstone accumulation along the NW cliff (van Stuijvenberg and Jan du Chêne, 1980), and finally reaches its upper part, near the Fillinges quarry, close to the boundary with the Vouan Conglomerate. Furthermore, the lateral decrease in thickness of the Infraprealpine Mélange indicates that the Subalpine Molasse is also in contact with the Voirons Sandstone (Fig. 2) (van Stuijvenberg and Jan du Chêne, 1980; Kerrien et al., 1998). Northward, the basal contact is covered by Quaternary slope deposits along the Allinges Hills (Fig. 3a) (Ospina-Ostios, 2017). Electric prospects (Büchli et al., 1976) did not identify Paleogene tectonic slices, suggesting that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 xml:space="preserve"> might locally thrust directly over the molasse of the North Alpine Foreland Basin (Dray, 1971; Vial et al., 1976; Dray, 1993).</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5.1.9 Thickness</w:t>
      </w:r>
    </w:p>
    <w:p>
      <w:pPr>
        <w:pStyle w:val="Normal"/>
        <w:spacing w:lineRule="auto" w:line="480"/>
        <w:jc w:val="both"/>
        <w:rPr>
          <w:color w:val="auto"/>
        </w:rPr>
      </w:pPr>
      <w:r>
        <w:rPr>
          <w:rFonts w:ascii="Times New Roman" w:hAnsi="Times New Roman"/>
          <w:color w:val="auto"/>
          <w:sz w:val="20"/>
          <w:szCs w:val="20"/>
          <w:lang w:val="en-GB"/>
        </w:rPr>
        <w:t xml:space="preserve">The thickness of the Voirons Sandstone is estimated at ca. 200 to 300 m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(Charollais et al., 1998; Coppo, 1999; Ospina-Ostios, 2017). However, this assessment does not consider the dismantling of the base of the Voirons Nappe during the subduction and incorporation into the sedimentary accretionary prism.</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5.1.10 Geologic age</w:t>
      </w:r>
    </w:p>
    <w:p>
      <w:pPr>
        <w:pStyle w:val="Normal"/>
        <w:spacing w:lineRule="auto" w:line="480"/>
        <w:jc w:val="both"/>
        <w:rPr>
          <w:color w:val="auto"/>
        </w:rPr>
      </w:pPr>
      <w:r>
        <w:rPr>
          <w:rFonts w:ascii="Times New Roman" w:hAnsi="Times New Roman"/>
          <w:color w:val="auto"/>
          <w:sz w:val="20"/>
          <w:szCs w:val="20"/>
          <w:lang w:val="en-GB"/>
        </w:rPr>
        <w:t xml:space="preserve">Revision of larger benthic foraminifera (Ospina-Ostios, 2017) from previous studies (Pilloud, 1936; Lombard, 1940; Cogulu, 1961, Rigassi, 1966) provides an </w:t>
      </w:r>
      <w:r>
        <w:rPr>
          <w:rFonts w:eastAsia="Tahoma" w:cs="Lohit Devanagari" w:ascii="Times New Roman" w:hAnsi="Times New Roman"/>
          <w:color w:val="auto"/>
          <w:kern w:val="2"/>
          <w:sz w:val="20"/>
          <w:szCs w:val="20"/>
          <w:lang w:val="en-GB" w:eastAsia="zh-CN" w:bidi="hi-IN"/>
        </w:rPr>
        <w:t>e</w:t>
      </w:r>
      <w:r>
        <w:rPr>
          <w:rFonts w:ascii="Times New Roman" w:hAnsi="Times New Roman"/>
          <w:color w:val="auto"/>
          <w:sz w:val="20"/>
          <w:szCs w:val="20"/>
          <w:lang w:val="en-GB"/>
        </w:rPr>
        <w:t xml:space="preserve">arly to </w:t>
      </w:r>
      <w:r>
        <w:rPr>
          <w:rFonts w:eastAsia="Tahoma" w:cs="Lohit Devanagari" w:ascii="Times New Roman" w:hAnsi="Times New Roman"/>
          <w:color w:val="auto"/>
          <w:kern w:val="2"/>
          <w:sz w:val="20"/>
          <w:szCs w:val="20"/>
          <w:lang w:val="en-GB" w:eastAsia="zh-CN" w:bidi="hi-IN"/>
        </w:rPr>
        <w:t>l</w:t>
      </w:r>
      <w:r>
        <w:rPr>
          <w:rFonts w:ascii="Times New Roman" w:hAnsi="Times New Roman"/>
          <w:color w:val="auto"/>
          <w:sz w:val="20"/>
          <w:szCs w:val="20"/>
          <w:lang w:val="en-GB"/>
        </w:rPr>
        <w:t>ate Eocene age (P5-P16). Calcareous nannofossil biostratigraphy indicates an early Thanetian – early Bartonian interval (NP 5-NP 16) (Jan du Chêne et al., 1975). Charollais et al. (1998) assume a Danian – late Ypresian age. Revision of the planktonic foraminiferal biostratigraphy (Ragusa et al., 2018) constrains the age of the Voirons Sandstone between the Ypresian and the Lutetian (P7-P11).</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5.1.11 Comparison with other regions</w:t>
      </w:r>
    </w:p>
    <w:p>
      <w:pPr>
        <w:pStyle w:val="Normal"/>
        <w:spacing w:lineRule="auto" w:line="480"/>
        <w:jc w:val="both"/>
        <w:rPr>
          <w:color w:val="auto"/>
        </w:rPr>
      </w:pPr>
      <w:r>
        <w:rPr>
          <w:rFonts w:ascii="Times New Roman" w:hAnsi="Times New Roman"/>
          <w:color w:val="auto"/>
          <w:sz w:val="20"/>
          <w:szCs w:val="20"/>
          <w:lang w:val="en-GB"/>
        </w:rPr>
        <w:t xml:space="preserve">The diverse lithofacies described by Tercier (1928) in the eastern units of the Gurnigel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 xml:space="preserve"> are not recognised or occur only at local scale in the Voirons (Lombard, 1940). Furthermore, the important lithological variations observed in these units contrast with the Voirons Sandstone where fluctuations are more subtle.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 Bons Member</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5.2.1 Origin of the name</w:t>
      </w:r>
    </w:p>
    <w:p>
      <w:pPr>
        <w:pStyle w:val="Normal"/>
        <w:spacing w:lineRule="auto" w:line="480"/>
        <w:jc w:val="both"/>
        <w:rPr>
          <w:color w:val="auto"/>
        </w:rPr>
      </w:pPr>
      <w:r>
        <w:rPr>
          <w:rFonts w:ascii="Times New Roman" w:hAnsi="Times New Roman"/>
          <w:color w:val="auto"/>
          <w:sz w:val="20"/>
          <w:szCs w:val="20"/>
          <w:lang w:val="en-GB"/>
        </w:rPr>
        <w:t xml:space="preserve">The name refers to the main outcrop of this unit: the Bons quarry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(Ragusa, 2015; Ospina-Ostios, 2017) also named “Bois de Besson” (Winkler et al., 1985a).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5.2.2 Type and reference sections</w:t>
      </w:r>
    </w:p>
    <w:p>
      <w:pPr>
        <w:pStyle w:val="Normal"/>
        <w:spacing w:lineRule="auto" w:line="480"/>
        <w:jc w:val="both"/>
        <w:rPr>
          <w:color w:val="auto"/>
        </w:rPr>
      </w:pPr>
      <w:r>
        <w:rPr>
          <w:rFonts w:ascii="Times New Roman" w:hAnsi="Times New Roman"/>
          <w:color w:val="auto"/>
          <w:sz w:val="20"/>
          <w:szCs w:val="20"/>
          <w:lang w:val="en-GB"/>
        </w:rPr>
        <w:t>Exposures are restricted to the Bons quarry</w:t>
      </w:r>
      <w:bookmarkStart w:id="1" w:name="__DdeLink__1473_1450310200"/>
      <w:r>
        <w:rPr>
          <w:rFonts w:ascii="Times New Roman" w:hAnsi="Times New Roman"/>
          <w:color w:val="auto"/>
          <w:sz w:val="20"/>
          <w:szCs w:val="20"/>
          <w:lang w:val="en-GB"/>
        </w:rPr>
        <w:t xml:space="preserve">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a; 46.2550</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6.3913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w:t>
      </w:r>
      <w:bookmarkEnd w:id="1"/>
      <w:r>
        <w:rPr>
          <w:rFonts w:ascii="Times New Roman" w:hAnsi="Times New Roman"/>
          <w:color w:val="auto"/>
          <w:sz w:val="20"/>
          <w:szCs w:val="20"/>
          <w:lang w:val="en-GB"/>
        </w:rPr>
        <w:t xml:space="preserve"> and to the Grands Bois locality (46.2397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6.3719</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The Bons quarry, the type section, is well preserved and has often been investigated (e.g. Jan du Chêne et al., 1975; Ujetz, 1996), whereas the Grands Bois is mostly covered by slope deposits as it is located in a small valley.</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5.2.3 History</w:t>
      </w:r>
    </w:p>
    <w:p>
      <w:pPr>
        <w:pStyle w:val="Normal"/>
        <w:spacing w:lineRule="auto" w:line="480"/>
        <w:jc w:val="both"/>
        <w:rPr>
          <w:color w:val="auto"/>
        </w:rPr>
      </w:pPr>
      <w:r>
        <w:rPr>
          <w:rFonts w:ascii="Times New Roman" w:hAnsi="Times New Roman"/>
          <w:color w:val="auto"/>
          <w:sz w:val="20"/>
          <w:szCs w:val="20"/>
          <w:lang w:val="en-GB"/>
        </w:rPr>
        <w:t>Although the Bons quarry exposure was reported as “</w:t>
      </w:r>
      <w:r>
        <w:rPr>
          <w:rFonts w:eastAsia="Tahoma" w:cs="Lohit Devanagari" w:ascii="Times New Roman" w:hAnsi="Times New Roman"/>
          <w:color w:val="auto"/>
          <w:kern w:val="2"/>
          <w:sz w:val="20"/>
          <w:szCs w:val="20"/>
          <w:lang w:val="en-GB" w:eastAsia="zh-CN" w:bidi="hi-IN"/>
        </w:rPr>
        <w:t>Niveau</w:t>
      </w:r>
      <w:r>
        <w:rPr>
          <w:rFonts w:ascii="Times New Roman" w:hAnsi="Times New Roman"/>
          <w:color w:val="auto"/>
          <w:sz w:val="20"/>
          <w:szCs w:val="20"/>
          <w:lang w:val="en-GB"/>
        </w:rPr>
        <w:t xml:space="preserve"> 1” by van Stuijvenberg (1980), the member was first described by Ragusa (2015). The Bons quarry was previously sampled for the biostratigraphy of calcareous nannofossils and dinoflagellates (Jan du Chêne et al., 1975; Jan du Chêne and Chateauneuf, 1975), and planktonic foraminifera (Ujetz, 1996; Ospina-Ostios, 2017).</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5.2.4 Spatial distribution</w:t>
      </w:r>
    </w:p>
    <w:p>
      <w:pPr>
        <w:pStyle w:val="Normal"/>
        <w:spacing w:lineRule="auto" w:line="480"/>
        <w:jc w:val="both"/>
        <w:rPr>
          <w:color w:val="auto"/>
        </w:rPr>
      </w:pPr>
      <w:r>
        <w:rPr>
          <w:rFonts w:ascii="Times New Roman" w:hAnsi="Times New Roman"/>
          <w:color w:val="auto"/>
          <w:sz w:val="20"/>
          <w:szCs w:val="20"/>
          <w:lang w:val="en-GB"/>
        </w:rPr>
        <w:t xml:space="preserve">The Bons Mb. is currently restricted to the NW flank of the Voirons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A possible extension toward the South is missing probably due to the uprising of the basal thrust of the Voirons Nappe, whereas its northward extension is questionable: the marly layer 1 identified at the Maladière by electric prospect (Fig. 3a) might be correlated to the Bons Mb.</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 xml:space="preserve">The Bons Mb. consists of a marly succession with mostly cm- to m-thick tabular sandstone beds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a). Beds show a yellow to creamy colour derived from their important carbonate content (Fig. 6e). The marly intervals rarely exceed 1 m in thickness. The sand:marl ratio is low, but slightly higher than that of the Boëge Marl (Fig. 7; Online Resource 1). Sandstone intervals are organized in thinning-upward sequences, grading from one discrete, m-thick, coarse tabular sandstone bed to a succession of dm- to cm-thin, fine-grained calcareous beds (Ragusa, 2015).</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5.2.6 Sedimentological characteristics</w:t>
      </w:r>
    </w:p>
    <w:p>
      <w:pPr>
        <w:pStyle w:val="Normal"/>
        <w:spacing w:lineRule="auto" w:line="480"/>
        <w:jc w:val="both"/>
        <w:rPr>
          <w:color w:val="auto"/>
        </w:rPr>
      </w:pPr>
      <w:r>
        <w:rPr>
          <w:rFonts w:ascii="Times New Roman" w:hAnsi="Times New Roman"/>
          <w:color w:val="auto"/>
          <w:sz w:val="20"/>
          <w:szCs w:val="20"/>
          <w:lang w:val="en-GB"/>
        </w:rPr>
        <w:t xml:space="preserve">Sandstone beds frequently show the Tb-Td intervals of the Bouma sequence, and include upper-plane beds, ripples, and soft-deformation (convolute) structures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e). Bases are sharp and devoid of erosive features. Flute casts and groove casts are found at the base of thicker beds. These layers describe a distal environment of outer-fan to inter-lobe deposits (Ragusa and Kindler, 2018). The frequent occurrence of F8 to F9 facies (Mutti, 1992) suggests deposition by a turbidity flow (Ragusa, 2015).</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5.2.7 Petrographical characteristics</w:t>
      </w:r>
    </w:p>
    <w:p>
      <w:pPr>
        <w:pStyle w:val="Normal"/>
        <w:spacing w:lineRule="auto" w:line="480"/>
        <w:jc w:val="both"/>
        <w:rPr>
          <w:color w:val="auto"/>
        </w:rPr>
      </w:pPr>
      <w:r>
        <w:rPr>
          <w:rFonts w:ascii="Times New Roman" w:hAnsi="Times New Roman"/>
          <w:color w:val="auto"/>
          <w:sz w:val="20"/>
          <w:szCs w:val="20"/>
          <w:lang w:val="en-GB"/>
        </w:rPr>
        <w:t>The petrographic composition corresponds to the Quartzose petrofacies (Ragusa et al., 2017). The framework composition of thin beds includes calcareous laminae with abundant planktonic foraminifera that alternate with quartzo-glauconitic laminae (lithofacies L5; Ragusa and Kindler, 2018).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5.2.8 Lower and upper boundaries</w:t>
      </w:r>
    </w:p>
    <w:p>
      <w:pPr>
        <w:pStyle w:val="Normal"/>
        <w:spacing w:lineRule="auto" w:line="480"/>
        <w:jc w:val="both"/>
        <w:rPr>
          <w:color w:val="auto"/>
        </w:rPr>
      </w:pPr>
      <w:r>
        <w:rPr>
          <w:rFonts w:ascii="Times New Roman" w:hAnsi="Times New Roman"/>
          <w:color w:val="auto"/>
          <w:sz w:val="20"/>
          <w:szCs w:val="20"/>
          <w:lang w:val="en-GB"/>
        </w:rPr>
        <w:t xml:space="preserve">Both boundaries are not well constrained because of the limited exposures and the considerable vegetation cover. However, the lower boundary of the Bons Mb. likely corresponds to the basal thrust of the Voirons </w:t>
      </w:r>
      <w:r>
        <w:rPr>
          <w:rFonts w:eastAsia="Tahoma" w:cs="Lohit Devanagari" w:ascii="Times New Roman" w:hAnsi="Times New Roman"/>
          <w:color w:val="auto"/>
          <w:kern w:val="2"/>
          <w:sz w:val="20"/>
          <w:szCs w:val="20"/>
          <w:lang w:val="en-GB" w:eastAsia="zh-CN" w:bidi="hi-IN"/>
        </w:rPr>
        <w:t>Nappe</w:t>
      </w:r>
      <w:r>
        <w:rPr>
          <w:rFonts w:ascii="Times New Roman" w:hAnsi="Times New Roman"/>
          <w:color w:val="auto"/>
          <w:sz w:val="20"/>
          <w:szCs w:val="20"/>
          <w:lang w:val="en-GB"/>
        </w:rPr>
        <w: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5.2.9 Thickness</w:t>
      </w:r>
    </w:p>
    <w:p>
      <w:pPr>
        <w:pStyle w:val="Normal"/>
        <w:spacing w:lineRule="auto" w:line="480"/>
        <w:jc w:val="both"/>
        <w:rPr>
          <w:color w:val="auto"/>
        </w:rPr>
      </w:pPr>
      <w:r>
        <w:rPr>
          <w:rFonts w:ascii="Times New Roman" w:hAnsi="Times New Roman"/>
          <w:color w:val="auto"/>
          <w:sz w:val="20"/>
          <w:szCs w:val="20"/>
          <w:lang w:val="en-GB"/>
        </w:rPr>
        <w:t>The total thickness cannot be precisely measured because the base of the member has been likely dismantled, and its top is covered by vegetation. The apparent thickness is estimated at ca. 50 m.</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5.2.10 Geologic age</w:t>
      </w:r>
    </w:p>
    <w:p>
      <w:pPr>
        <w:pStyle w:val="Normal"/>
        <w:spacing w:lineRule="auto" w:line="480"/>
        <w:jc w:val="both"/>
        <w:rPr>
          <w:color w:val="auto"/>
        </w:rPr>
      </w:pPr>
      <w:r>
        <w:rPr>
          <w:rFonts w:ascii="Times New Roman" w:hAnsi="Times New Roman"/>
          <w:color w:val="auto"/>
          <w:sz w:val="20"/>
          <w:szCs w:val="20"/>
          <w:lang w:val="en-GB"/>
        </w:rPr>
        <w:t xml:space="preserve">The calcareous nannofossils initially indicated a Thanetian age (NP 9, Jan du Chêne et al., 1975), whereas planktonic foraminiferal biostratigraphy suggests an age between the Ypresian and the Lutetian (P7-P11; Ragusa et al., 2018). Two bentonite layers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f) from the upper part of the section (Ospina-Ostios, 2017) did not provide any chronostratigraphic data (Winkler et al., 1985a).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5.2.11 Comparison with other regions</w:t>
      </w:r>
    </w:p>
    <w:p>
      <w:pPr>
        <w:pStyle w:val="Normal"/>
        <w:spacing w:lineRule="auto" w:line="480"/>
        <w:jc w:val="both"/>
        <w:rPr>
          <w:color w:val="auto"/>
        </w:rPr>
      </w:pPr>
      <w:r>
        <w:rPr>
          <w:rFonts w:ascii="Times New Roman" w:hAnsi="Times New Roman"/>
          <w:color w:val="auto"/>
          <w:sz w:val="20"/>
          <w:szCs w:val="20"/>
          <w:lang w:val="en-GB"/>
        </w:rPr>
        <w:t>The Bons Mb. presents similarities with the “Calcaire blond silto-argileux” of the Helstätt Fm. (Gurnigel Flysch; Tercier, 1928; Kapellos, 1973; Caron, 1976), the “Kreideflysch am Sattelpass” (Schlieren Flysch; Winkler, 1983) and the “Basis des Wägital Flyschs” (Wägital Flysch; Winkler et al., 1985b). Furthermore, all of these calcareous sandstone beds are similar to the Alberese facies (Studer, 1827; Mutti et al., 2009), and are typical of the basal portion of these flyschs.</w:t>
      </w:r>
    </w:p>
    <w:p>
      <w:pPr>
        <w:pStyle w:val="Normal"/>
        <w:spacing w:lineRule="auto" w:line="480"/>
        <w:jc w:val="both"/>
        <w:rPr>
          <w:color w:val="auto"/>
        </w:rPr>
      </w:pPr>
      <w:r>
        <w:rPr>
          <w:rFonts w:ascii="Times New Roman" w:hAnsi="Times New Roman"/>
          <w:color w:val="auto"/>
          <w:sz w:val="20"/>
          <w:szCs w:val="20"/>
          <w:lang w:val="en-GB"/>
        </w:rPr>
        <w:t xml:space="preserve"> </w:t>
      </w:r>
    </w:p>
    <w:p>
      <w:pPr>
        <w:pStyle w:val="Normal"/>
        <w:spacing w:lineRule="auto" w:line="480"/>
        <w:jc w:val="both"/>
        <w:rPr>
          <w:color w:val="auto"/>
        </w:rPr>
      </w:pPr>
      <w:r>
        <w:rPr>
          <w:rFonts w:ascii="Times New Roman" w:hAnsi="Times New Roman"/>
          <w:b/>
          <w:bCs/>
          <w:color w:val="auto"/>
          <w:sz w:val="20"/>
          <w:szCs w:val="20"/>
          <w:lang w:val="en-GB"/>
        </w:rPr>
        <w:t>5.3 Signal Mb.</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5.3.1 Origin of the name</w:t>
      </w:r>
    </w:p>
    <w:p>
      <w:pPr>
        <w:pStyle w:val="Normal"/>
        <w:spacing w:lineRule="auto" w:line="480"/>
        <w:jc w:val="both"/>
        <w:rPr>
          <w:color w:val="auto"/>
        </w:rPr>
      </w:pPr>
      <w:r>
        <w:rPr>
          <w:rFonts w:ascii="Times New Roman" w:hAnsi="Times New Roman"/>
          <w:color w:val="auto"/>
          <w:sz w:val="20"/>
          <w:szCs w:val="20"/>
          <w:lang w:val="en-GB"/>
        </w:rPr>
        <w:t>The name refers to the highpoint of the Voirons (1480 m; Fig. 2).</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5.3.2 Type and reference sections</w:t>
      </w:r>
    </w:p>
    <w:p>
      <w:pPr>
        <w:pStyle w:val="Normal"/>
        <w:spacing w:lineRule="auto" w:line="480"/>
        <w:jc w:val="both"/>
        <w:rPr>
          <w:color w:val="auto"/>
        </w:rPr>
      </w:pPr>
      <w:r>
        <w:rPr>
          <w:rFonts w:ascii="Times New Roman" w:hAnsi="Times New Roman"/>
          <w:color w:val="auto"/>
          <w:sz w:val="20"/>
          <w:szCs w:val="20"/>
          <w:lang w:val="en-GB"/>
        </w:rPr>
        <w:t>The type section at the Signal des Voirons (46.2280</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6.3543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provides a good exposure, and is of easy access. Reference sections comprise the Monastery road (46.2280</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6.3583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outcrop and the Pralère summit (Fig. </w:t>
      </w:r>
      <w:r>
        <w:rPr>
          <w:rFonts w:eastAsia="Tahoma" w:cs="Lohit Devanagari" w:ascii="Times New Roman" w:hAnsi="Times New Roman"/>
          <w:color w:val="auto"/>
          <w:kern w:val="2"/>
          <w:sz w:val="20"/>
          <w:szCs w:val="20"/>
          <w:lang w:val="en-GB" w:eastAsia="zh-CN" w:bidi="hi-IN"/>
        </w:rPr>
        <w:t>5; 46.1979° N, 6.3488° E</w:t>
      </w:r>
      <w:r>
        <w:rPr>
          <w:rFonts w:ascii="Times New Roman" w:hAnsi="Times New Roman"/>
          <w:color w:val="auto"/>
          <w:sz w:val="20"/>
          <w:szCs w:val="20"/>
          <w:lang w:val="en-GB"/>
        </w:rPr>
        <w:t>). They both display facies variations from clast-supported to matrix-supported conglomerates, respectively.</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5.3.3 History</w:t>
      </w:r>
    </w:p>
    <w:p>
      <w:pPr>
        <w:pStyle w:val="Normal"/>
        <w:spacing w:lineRule="auto" w:line="480"/>
        <w:jc w:val="both"/>
        <w:rPr>
          <w:color w:val="auto"/>
        </w:rPr>
      </w:pPr>
      <w:r>
        <w:rPr>
          <w:rFonts w:ascii="Times New Roman" w:hAnsi="Times New Roman"/>
          <w:color w:val="auto"/>
          <w:sz w:val="20"/>
          <w:szCs w:val="20"/>
          <w:lang w:val="en-GB" w:eastAsia="zh-CN" w:bidi="hi-IN"/>
        </w:rPr>
        <w:t>Favre (1867) first mentioned these conglomerates (i.e. “poudingues”) when he found nummulites in the coarse sandstones below the Pralère summit (note that the spelling “Pralaire” was used in old publications and maps). Sarasin (1894) and then Pilloud (1936) listed several blocks embedded in these nummulitic poudingues. Lombard (1940) regrouped these deposits as the “Conglomérats du Pralaire”, and described them as local events of minor significance in the overall sedimentation of the Voirons Sandstone. van Stuijvenberg (1980) merged the “Conglomérats du Pralaire” with the Vouan Conglomerate (see below), although these two units occur in different tectonic positions. The name “Conglomérat du Signal” was also applied to this unit by Ujetz (1996). The “Conglomérats du Pralaire” were then re-attributed to the Voirons Sandstone by Kerrien et al. (1998) and Charollais et al. (1998). Ragusa (2015) described this unit as the “Conglomérat de la Crête”.</w:t>
      </w:r>
    </w:p>
    <w:p>
      <w:pPr>
        <w:pStyle w:val="Normal"/>
        <w:spacing w:lineRule="auto" w:line="480"/>
        <w:jc w:val="both"/>
        <w:rPr>
          <w:rFonts w:ascii="Times New Roman" w:hAnsi="Times New Roman"/>
          <w:color w:val="auto"/>
          <w:sz w:val="20"/>
          <w:szCs w:val="20"/>
          <w:lang w:val="en-GB" w:eastAsia="zh-CN" w:bidi="hi-IN"/>
        </w:rPr>
      </w:pPr>
      <w:r>
        <w:rPr>
          <w:rFonts w:ascii="Times New Roman" w:hAnsi="Times New Roman"/>
          <w:color w:val="auto"/>
          <w:sz w:val="20"/>
          <w:szCs w:val="20"/>
          <w:lang w:val="en-GB" w:eastAsia="zh-CN" w:bidi="hi-IN"/>
        </w:rPr>
      </w:r>
    </w:p>
    <w:p>
      <w:pPr>
        <w:pStyle w:val="Normal"/>
        <w:spacing w:lineRule="auto" w:line="480"/>
        <w:jc w:val="both"/>
        <w:rPr>
          <w:color w:val="auto"/>
        </w:rPr>
      </w:pPr>
      <w:r>
        <w:rPr>
          <w:rFonts w:ascii="Times New Roman" w:hAnsi="Times New Roman"/>
          <w:b/>
          <w:bCs/>
          <w:color w:val="auto"/>
          <w:sz w:val="20"/>
          <w:szCs w:val="20"/>
          <w:lang w:val="en-GB"/>
        </w:rPr>
        <w:t>5.3.4 Spatial distribution</w:t>
      </w:r>
    </w:p>
    <w:p>
      <w:pPr>
        <w:pStyle w:val="Normal"/>
        <w:spacing w:lineRule="auto" w:line="480"/>
        <w:jc w:val="both"/>
        <w:rPr>
          <w:color w:val="auto"/>
        </w:rPr>
      </w:pPr>
      <w:r>
        <w:rPr>
          <w:rFonts w:ascii="Times New Roman" w:hAnsi="Times New Roman"/>
          <w:color w:val="auto"/>
          <w:sz w:val="20"/>
          <w:szCs w:val="20"/>
          <w:lang w:val="en-GB"/>
        </w:rPr>
        <w:t xml:space="preserve">The Signal Mb. is made of at least three large rock bodies forming the three highpoints of the Voirons (Pralère, Brantaz and Signal), and extending over the eastern flank along a NE direction (Figs. 2b and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 xml:space="preserve">The Signal Mb. forms discrete, lens-shaped conglomeratic successions distributed in the middle part of the Voirons Sandstone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They mainly consist of matrix-supported to clast-supported conglomerates (Monastery road exposure;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 xml:space="preserve">b) and of microconglomerates (Signal des Voirons exposure). The matrix is made of medium- to coarse-grained sandstone, and includes pebble- to gravel-size lithoclasts. Larger blocks (maximum size = 50 cm) are only reported from the Monastery road outcrop. The lateral extension is variable from several metres to ca. one kilometre (Figs. 2b and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5.3.6 Sedimentological characteristics</w:t>
      </w:r>
    </w:p>
    <w:p>
      <w:pPr>
        <w:pStyle w:val="Normal"/>
        <w:spacing w:lineRule="auto" w:line="480"/>
        <w:jc w:val="both"/>
        <w:rPr>
          <w:color w:val="auto"/>
        </w:rPr>
      </w:pPr>
      <w:r>
        <w:rPr>
          <w:rFonts w:ascii="Times New Roman" w:hAnsi="Times New Roman"/>
          <w:color w:val="auto"/>
          <w:sz w:val="20"/>
          <w:szCs w:val="20"/>
          <w:lang w:val="en-GB"/>
        </w:rPr>
        <w:t>The conglomerates are massive and devoid of internal organisation, but Frébourg (2006) tentatively described a convex lens of “Conglomerate remnant Facies” (Mutti, 1992) at the Monastery road exposure. The dominant F2 – F3 facies of Mutti (1992) identify the Signal Mb. as channel deposits accumulated by a high-concentration density flows or a debris flow. The clast-supported conglomerate of the Monastery road exposure might correspond to levee deposits or potentially be derived from a debris flow. The restricted location in the succession of the Voirons Sandstone indicates exceptional and isolated events, occurring during a short time span (Lombard, 1940).</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5.3.7 Petrographical characteristics</w:t>
      </w:r>
    </w:p>
    <w:p>
      <w:pPr>
        <w:pStyle w:val="Normal"/>
        <w:spacing w:lineRule="auto" w:line="480"/>
        <w:jc w:val="both"/>
        <w:rPr>
          <w:color w:val="auto"/>
        </w:rPr>
      </w:pPr>
      <w:r>
        <w:rPr>
          <w:rFonts w:ascii="Times New Roman" w:hAnsi="Times New Roman"/>
          <w:color w:val="auto"/>
          <w:sz w:val="20"/>
          <w:szCs w:val="20"/>
          <w:lang w:val="en-GB"/>
        </w:rPr>
        <w:t xml:space="preserve">The sandy matrix is affiliated to the Quartzose petrofacies (Ragusa, 2015). Pebble petrography was described by Sarasin (1894), Pilloud (1936), Lombard (1940) and Cogulu (1961). They show a wide variety of composition including Mesozoic limestones, quartzarenite, metamorphic and magmatic rocks (Ragusa, 2015). Pink granite fragments are especially concentrated in these layers (Fig.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 xml:space="preserve">b). The clast petrography is broadly similar to that of the Vouan Conglomerate (Lombard, 1940), but proportions differ (e.g. pink granites are frequent and carboniferous sandstones are rare to absent). Metric blocks of limestone containing small fragments of pink granite occur at the Pralère exposure (Figs. </w:t>
      </w:r>
      <w:r>
        <w:rPr>
          <w:rFonts w:eastAsia="Tahoma" w:cs="Lohit Devanagari" w:ascii="Times New Roman" w:hAnsi="Times New Roman"/>
          <w:color w:val="auto"/>
          <w:kern w:val="2"/>
          <w:sz w:val="20"/>
          <w:szCs w:val="20"/>
          <w:lang w:val="en-GB" w:eastAsia="zh-CN" w:bidi="hi-IN"/>
        </w:rPr>
        <w:t>6</w:t>
      </w:r>
      <w:r>
        <w:rPr>
          <w:rFonts w:ascii="Times New Roman" w:hAnsi="Times New Roman"/>
          <w:color w:val="auto"/>
          <w:sz w:val="20"/>
          <w:szCs w:val="20"/>
          <w:lang w:val="en-GB"/>
        </w:rPr>
        <w:t>g and h). They possibly originated from a carbonate platform overhanging the Voirons Flysch basin, while the granite fragments were derived from one large coastal cliff surrounding the carbonate platform.</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5.3.8 Lower and upper boundaries</w:t>
      </w:r>
    </w:p>
    <w:p>
      <w:pPr>
        <w:pStyle w:val="Normal"/>
        <w:spacing w:lineRule="auto" w:line="480"/>
        <w:jc w:val="both"/>
        <w:rPr>
          <w:color w:val="auto"/>
        </w:rPr>
      </w:pPr>
      <w:r>
        <w:rPr>
          <w:rFonts w:ascii="Times New Roman" w:hAnsi="Times New Roman"/>
          <w:color w:val="auto"/>
          <w:sz w:val="20"/>
          <w:szCs w:val="20"/>
          <w:lang w:val="en-GB"/>
        </w:rPr>
        <w:t>The contact with the encompassing sandstones and marls is poorly documented. It appears as a sharp transition at the Pralère exposure (Pilloud, 1936) or as a slightly erosional limit, mostly hidden by vegetation, at the Monastery road outcrop.</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5.3.9 Thickness</w:t>
      </w:r>
    </w:p>
    <w:p>
      <w:pPr>
        <w:pStyle w:val="Normal"/>
        <w:spacing w:lineRule="auto" w:line="480"/>
        <w:jc w:val="both"/>
        <w:rPr>
          <w:color w:val="auto"/>
        </w:rPr>
      </w:pPr>
      <w:r>
        <w:rPr>
          <w:rFonts w:ascii="Times New Roman" w:hAnsi="Times New Roman"/>
          <w:color w:val="auto"/>
          <w:sz w:val="20"/>
          <w:szCs w:val="20"/>
          <w:lang w:val="en-GB"/>
        </w:rPr>
        <w:t>No accurate estimation of thickness can be provided for these rock bodies because their overall geometry is unclear. Individual lenses are likely several meters thick.</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5.3.10 Geologic age</w:t>
      </w:r>
    </w:p>
    <w:p>
      <w:pPr>
        <w:pStyle w:val="Normal"/>
        <w:spacing w:lineRule="auto" w:line="480"/>
        <w:jc w:val="both"/>
        <w:rPr>
          <w:color w:val="auto"/>
        </w:rPr>
      </w:pPr>
      <w:r>
        <w:rPr>
          <w:rFonts w:ascii="Times New Roman" w:hAnsi="Times New Roman"/>
          <w:color w:val="auto"/>
          <w:sz w:val="20"/>
          <w:szCs w:val="20"/>
          <w:lang w:val="en-GB"/>
        </w:rPr>
        <w:t>Jan du Chêne et al. (1975) identified a NP 6 (Thanetian) calcareous nannofossil association along the crest. Frébourg (2006) suggested a Bartonian age (P14 zone of planktonic foraminifera) with some reworking. However, this age is conflicting with recent biostratigraphic data on the Voirons Flysch (Ragusa et al,, 2018), suggesting this nannofossil association has been reworked. An Ypresian to Lutetian age is more likely.</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5.3.11 Comparison with other regions</w:t>
      </w:r>
    </w:p>
    <w:p>
      <w:pPr>
        <w:pStyle w:val="Normal"/>
        <w:spacing w:lineRule="auto" w:line="480"/>
        <w:jc w:val="both"/>
        <w:rPr>
          <w:color w:val="auto"/>
        </w:rPr>
      </w:pPr>
      <w:r>
        <w:rPr>
          <w:rFonts w:ascii="Times New Roman" w:hAnsi="Times New Roman"/>
          <w:color w:val="auto"/>
          <w:sz w:val="20"/>
          <w:szCs w:val="20"/>
          <w:lang w:val="en-GB"/>
        </w:rPr>
        <w:t xml:space="preserve">Microconglomeratic to conglomeratic layers are widely reported throughout the Gurnigel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 xml:space="preserve"> (Weidmann et al., 1976) and the Schlieren Flysch (Winkler, 1983, 1985b). They are described as discrete beds interspersed within the succession or as localised accumulations of coarse material within sandy beds.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 Allinges Member</w:t>
      </w:r>
    </w:p>
    <w:p>
      <w:pPr>
        <w:pStyle w:val="Normal"/>
        <w:spacing w:lineRule="auto" w:line="480"/>
        <w:jc w:val="both"/>
        <w:rPr>
          <w:rFonts w:ascii="Times New Roman" w:hAnsi="Times New Roman"/>
          <w:strike/>
          <w:color w:val="auto"/>
          <w:sz w:val="20"/>
          <w:szCs w:val="20"/>
          <w:lang w:val="en-GB"/>
        </w:rPr>
      </w:pPr>
      <w:r>
        <w:rPr>
          <w:rFonts w:ascii="Times New Roman" w:hAnsi="Times New Roman"/>
          <w:strike/>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5.4.1 Origin of the name</w:t>
      </w:r>
    </w:p>
    <w:p>
      <w:pPr>
        <w:pStyle w:val="Normal"/>
        <w:spacing w:lineRule="auto" w:line="480"/>
        <w:jc w:val="both"/>
        <w:rPr>
          <w:color w:val="auto"/>
        </w:rPr>
      </w:pPr>
      <w:r>
        <w:rPr>
          <w:rFonts w:ascii="Times New Roman" w:hAnsi="Times New Roman"/>
          <w:color w:val="auto"/>
          <w:sz w:val="20"/>
          <w:szCs w:val="20"/>
          <w:lang w:val="en-GB"/>
        </w:rPr>
        <w:t xml:space="preserve">The name refers to the Allinges Hills to the NE of the Voirons. The expression </w:t>
      </w:r>
      <w:r>
        <w:rPr>
          <w:rFonts w:ascii="Times New Roman" w:hAnsi="Times New Roman"/>
          <w:i/>
          <w:iCs/>
          <w:color w:val="auto"/>
          <w:sz w:val="20"/>
          <w:szCs w:val="20"/>
          <w:lang w:val="en-GB"/>
        </w:rPr>
        <w:t>Grès des Allinges</w:t>
      </w:r>
      <w:r>
        <w:rPr>
          <w:rFonts w:ascii="Times New Roman" w:hAnsi="Times New Roman"/>
          <w:color w:val="auto"/>
          <w:sz w:val="20"/>
          <w:szCs w:val="20"/>
          <w:lang w:val="en-GB"/>
        </w:rPr>
        <w:t xml:space="preserve"> was introduced very early (de Mortillet, 1863).</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5.4.2 Type and reference sections</w:t>
      </w:r>
    </w:p>
    <w:p>
      <w:pPr>
        <w:pStyle w:val="Normal"/>
        <w:spacing w:lineRule="auto" w:line="480"/>
        <w:jc w:val="both"/>
        <w:rPr>
          <w:color w:val="auto"/>
        </w:rPr>
      </w:pPr>
      <w:r>
        <w:rPr>
          <w:rFonts w:ascii="Times New Roman" w:hAnsi="Times New Roman"/>
          <w:color w:val="auto"/>
          <w:sz w:val="20"/>
          <w:szCs w:val="20"/>
          <w:lang w:val="en-GB"/>
        </w:rPr>
        <w:t>The Rocher d’escalade exposure is defined as the type section (Fig. 5; 46.3353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6.4663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This outcrop presents several facies including rare marly intervals and a m-scale microconglomeratic layer. Quarries along the D 233 road (Lombard, 1940; Cogulu, 1961; Jan du Chêne et al., 1975) constitute the reference sections. They comprise one small quarry (46.3346° N, 6.4634° E) and one large quarry (Fig. 10a; 46.3329° N, 6.4613° E), and consist of a stack of amalgamated m-thick sandstone beds devoid of marly intervals.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5.4.3 History</w:t>
      </w:r>
    </w:p>
    <w:p>
      <w:pPr>
        <w:pStyle w:val="Normal"/>
        <w:spacing w:lineRule="auto" w:line="480"/>
        <w:jc w:val="both"/>
        <w:rPr>
          <w:color w:val="auto"/>
        </w:rPr>
      </w:pPr>
      <w:r>
        <w:rPr>
          <w:rFonts w:ascii="Times New Roman" w:hAnsi="Times New Roman"/>
          <w:color w:val="auto"/>
          <w:sz w:val="20"/>
          <w:szCs w:val="20"/>
          <w:lang w:val="en-GB"/>
        </w:rPr>
        <w:t>During the second part of the XIX</w:t>
      </w:r>
      <w:r>
        <w:rPr>
          <w:rFonts w:ascii="Times New Roman" w:hAnsi="Times New Roman"/>
          <w:color w:val="auto"/>
          <w:sz w:val="20"/>
          <w:szCs w:val="20"/>
          <w:vertAlign w:val="superscript"/>
          <w:lang w:val="en-GB"/>
        </w:rPr>
        <w:t>th</w:t>
      </w:r>
      <w:r>
        <w:rPr>
          <w:rFonts w:ascii="Times New Roman" w:hAnsi="Times New Roman"/>
          <w:color w:val="auto"/>
          <w:sz w:val="20"/>
          <w:szCs w:val="20"/>
          <w:lang w:val="en-GB"/>
        </w:rPr>
        <w:t xml:space="preserve"> century, the sandstones of the Allinges Hills were either included in the upper part of the flysch or </w:t>
      </w:r>
      <w:r>
        <w:rPr>
          <w:rFonts w:ascii="Times New Roman" w:hAnsi="Times New Roman"/>
          <w:i/>
          <w:iCs/>
          <w:color w:val="auto"/>
          <w:sz w:val="20"/>
          <w:szCs w:val="20"/>
          <w:lang w:val="en-GB"/>
        </w:rPr>
        <w:t>Macigno Alpin</w:t>
      </w:r>
      <w:r>
        <w:rPr>
          <w:rFonts w:ascii="Times New Roman" w:hAnsi="Times New Roman"/>
          <w:color w:val="auto"/>
          <w:sz w:val="20"/>
          <w:szCs w:val="20"/>
          <w:lang w:val="en-GB"/>
        </w:rPr>
        <w:t xml:space="preserve"> (Favre, 1867; Jaccard, 1892; Sarasin, 1894; Douxami, 1904), or in the molasse (de Mortillet, 1863; Renevier, 1893). These rocks were then neglected because they seemed uninteresting compared to the Voirons Sandstone (Lombard, 1940, p.1). Considering their coarse grain-size, Lombard (1940) and Cogulu (1961) correlated them with the Vouan Conglomerate, but Jan du Chêne et al. (1975) related them to the Voirons Sandstone based on biostratigraphic criteria. van Stuijvenberg (1980) thus considered these sandstones as a coarser facies of the Voirons Flysch, and associated them to his “</w:t>
      </w:r>
      <w:r>
        <w:rPr>
          <w:rFonts w:eastAsia="Tahoma" w:cs="Lohit Devanagari" w:ascii="Times New Roman" w:hAnsi="Times New Roman"/>
          <w:color w:val="auto"/>
          <w:kern w:val="2"/>
          <w:sz w:val="20"/>
          <w:szCs w:val="20"/>
          <w:lang w:val="en-GB" w:eastAsia="zh-CN" w:bidi="hi-IN"/>
        </w:rPr>
        <w:t>Niveau</w:t>
      </w:r>
      <w:r>
        <w:rPr>
          <w:rFonts w:ascii="Times New Roman" w:hAnsi="Times New Roman"/>
          <w:color w:val="auto"/>
          <w:sz w:val="20"/>
          <w:szCs w:val="20"/>
          <w:lang w:val="en-GB"/>
        </w:rPr>
        <w:t xml:space="preserve"> 2”. The Voirons Sandstone affiliation was used by Vial et al. (1989) in the Douvaine map of the French geological survey, whereas Olive et al. (1987) placed these rocks into the Vouan Conglomerate following the interpretation of Lombard (1940) (See Fig. 2b). Finally, recent petrographic investigations (Ragusa, 2015; Ragusa et al., 2017) confirm the similarities with the Voirons Sandstone.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5.4.4 Spatial distribution</w:t>
      </w:r>
    </w:p>
    <w:p>
      <w:pPr>
        <w:pStyle w:val="Normal"/>
        <w:spacing w:lineRule="auto" w:line="480"/>
        <w:jc w:val="both"/>
        <w:rPr>
          <w:color w:val="auto"/>
        </w:rPr>
      </w:pPr>
      <w:r>
        <w:rPr>
          <w:rFonts w:ascii="Times New Roman" w:hAnsi="Times New Roman"/>
          <w:color w:val="auto"/>
          <w:sz w:val="20"/>
          <w:szCs w:val="20"/>
          <w:lang w:val="en-GB"/>
        </w:rPr>
        <w:t>Exposures are located to the NE of the Voirons between the villages of Lully and Allinges (Fig. 2b). Outcrops comprise several small prominences (Lully, La Rochette Castle) and the Allinges Hills. The subdued relief as well as the low structural position led to an overall covering by glacial deposits of Quaternary age (Fig. 3a) limiting the exposition of the Allinges Mb. Furthermore, the frequent occurrence of glacial erosion features (Coutterand, 2010) at the Allinges Hills shows that glacial activity has probably removed most of the southern connexion with the Voirons (Fig. 3a).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Based on electric prospects (Büchli et al., 1976) which determined three distinctive layers at the Maladière (Fig. 3a), Layer 2a would correspond to the Allinges Mb. The exposed Allinges Mb. is a massive stack of fine- to coarse-grained sandstones (Figs. 4 and 10a), locally interspersed by cm-thick marly interbeds (Rocher d’escalade exposure). Conglomerates are rare (Fig. 10b) and clasts are mainly of gravel size (Lombard, 1940; Cogulu, 1961). The homogeneity of this rock body precludes any internal subdivisions.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5.4.6 Sedimentological characteristics</w:t>
      </w:r>
    </w:p>
    <w:p>
      <w:pPr>
        <w:pStyle w:val="Normal"/>
        <w:spacing w:lineRule="auto" w:line="480"/>
        <w:jc w:val="both"/>
        <w:rPr>
          <w:color w:val="auto"/>
        </w:rPr>
      </w:pPr>
      <w:r>
        <w:rPr>
          <w:rFonts w:ascii="Times New Roman" w:hAnsi="Times New Roman"/>
          <w:color w:val="auto"/>
          <w:sz w:val="20"/>
          <w:szCs w:val="20"/>
          <w:lang w:val="en-GB"/>
        </w:rPr>
        <w:t xml:space="preserve">The low marly content, the frequent amalgamation of beds, and the occurrence of F5 to F9 facies (and scarce F2) (Fig. 10b) indicate an intermediate depositional setting characterized by high- to low-concentration density flows. Furthermore, the rare conglomeratic inputs suggest a more distal depositional environment than that of the Vouan Conglomerate or of the Signal des Voirons Mb. </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5.4.7 Petrographical characteristics</w:t>
      </w:r>
    </w:p>
    <w:p>
      <w:pPr>
        <w:pStyle w:val="Normal"/>
        <w:spacing w:lineRule="auto" w:line="480"/>
        <w:jc w:val="both"/>
        <w:rPr>
          <w:color w:val="auto"/>
        </w:rPr>
      </w:pPr>
      <w:r>
        <w:rPr>
          <w:rFonts w:ascii="Times New Roman" w:hAnsi="Times New Roman"/>
          <w:color w:val="auto"/>
          <w:sz w:val="20"/>
          <w:szCs w:val="20"/>
          <w:lang w:val="en-GB"/>
        </w:rPr>
        <w:t xml:space="preserve">The framework composition of the Allinges Mb. is affiliated to the Quartzose petrofacies (Ragusa, 2015; Ragusa et al., 2017). This result corroborates the suggestion of Jan du Chêne et al. (1975) and Vial et al. (1989), and excludes an affiliation with the Vouan Conglomerate as postulated by Lombard (1940), Cogulu (1961) and Olive et al. (1987). The occurrence of amber, locally called </w:t>
      </w:r>
      <w:r>
        <w:rPr>
          <w:rFonts w:ascii="Times New Roman" w:hAnsi="Times New Roman"/>
          <w:i/>
          <w:iCs/>
          <w:color w:val="auto"/>
          <w:sz w:val="20"/>
          <w:szCs w:val="20"/>
          <w:lang w:val="en-GB"/>
        </w:rPr>
        <w:t>Allingite</w:t>
      </w:r>
      <w:r>
        <w:rPr>
          <w:rFonts w:ascii="Times New Roman" w:hAnsi="Times New Roman"/>
          <w:color w:val="auto"/>
          <w:sz w:val="20"/>
          <w:szCs w:val="20"/>
          <w:lang w:val="en-GB"/>
        </w:rPr>
        <w:t xml:space="preserve"> (Decrouez and Maquignon, 2018; Maquignon and Decrouez, 2019), is reported by de Mortillet (1863) and Renevier (1893). Similar occurrences have been also reported throughout the Gurnigel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 xml:space="preserve"> (Tercier, 1928).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5.4.8 Upper and lower Boundaries</w:t>
      </w:r>
    </w:p>
    <w:p>
      <w:pPr>
        <w:pStyle w:val="Normal"/>
        <w:spacing w:lineRule="auto" w:line="480"/>
        <w:jc w:val="both"/>
        <w:rPr>
          <w:color w:val="auto"/>
        </w:rPr>
      </w:pPr>
      <w:r>
        <w:rPr>
          <w:rFonts w:ascii="Times New Roman" w:hAnsi="Times New Roman"/>
          <w:color w:val="auto"/>
          <w:sz w:val="20"/>
          <w:szCs w:val="20"/>
          <w:lang w:val="en-GB"/>
        </w:rPr>
        <w:t>The lower and upper boundaries cannot be defined since most of the Allinges Mb. is covered by Quaternary deposits (Fig. 3a). Moreover, uncertainties concerning the lateral extension of the upper stratigraphic units (Vouan Conglomerate and Boëge Marl) along the Allinges Hills preclude accurate mapping of this member.</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5.4.9 Thickness</w:t>
      </w:r>
    </w:p>
    <w:p>
      <w:pPr>
        <w:pStyle w:val="Normal"/>
        <w:spacing w:lineRule="auto" w:line="480"/>
        <w:jc w:val="both"/>
        <w:rPr>
          <w:color w:val="auto"/>
        </w:rPr>
      </w:pPr>
      <w:r>
        <w:rPr>
          <w:rFonts w:ascii="Times New Roman" w:hAnsi="Times New Roman"/>
          <w:color w:val="auto"/>
          <w:sz w:val="20"/>
          <w:szCs w:val="20"/>
          <w:lang w:val="en-GB"/>
        </w:rPr>
        <w:t>Based on electric prospect (Büchli et al., 1976) (Fig. 3a), a thickness of ca. 100 – 200 m can be estimated for the Allinges Mb. (layer 2a).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5.4.10 Geologic age</w:t>
      </w:r>
    </w:p>
    <w:p>
      <w:pPr>
        <w:pStyle w:val="Normal"/>
        <w:spacing w:lineRule="auto" w:line="480"/>
        <w:jc w:val="both"/>
        <w:rPr>
          <w:color w:val="auto"/>
        </w:rPr>
      </w:pPr>
      <w:r>
        <w:rPr>
          <w:rFonts w:ascii="Times New Roman" w:hAnsi="Times New Roman"/>
          <w:color w:val="auto"/>
          <w:sz w:val="20"/>
          <w:szCs w:val="20"/>
          <w:lang w:val="en-GB"/>
        </w:rPr>
        <w:t>The scarcity of marly interbeds hampers reliable dating. Jan du Chêne et al. (1975) described a Thanetian age based on calcareous nannofossils which is not consistent with more recent planktonic foraminiferal data ranging from the Ypresian to the Lutetian for the Voirons Sandstone (Ragusa et al., 2018), and would suggest reworking of the nannofossil association.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5.4.11 Comparisons with other regions</w:t>
      </w:r>
    </w:p>
    <w:p>
      <w:pPr>
        <w:pStyle w:val="Normal"/>
        <w:spacing w:lineRule="auto" w:line="480"/>
        <w:jc w:val="both"/>
        <w:rPr>
          <w:color w:val="auto"/>
        </w:rPr>
      </w:pPr>
      <w:r>
        <w:rPr>
          <w:rFonts w:ascii="Times New Roman" w:hAnsi="Times New Roman"/>
          <w:color w:val="auto"/>
          <w:sz w:val="20"/>
          <w:szCs w:val="20"/>
          <w:lang w:val="en-GB"/>
        </w:rPr>
        <w:t xml:space="preserve">No lateral correlation is currently available for the Allinges Mb. as it mostly corresponds to a lateral </w:t>
      </w:r>
      <w:r>
        <w:rPr>
          <w:rFonts w:eastAsia="Tahoma" w:cs="Lohit Devanagari" w:ascii="Times New Roman" w:hAnsi="Times New Roman"/>
          <w:color w:val="auto"/>
          <w:kern w:val="2"/>
          <w:sz w:val="20"/>
          <w:szCs w:val="20"/>
          <w:lang w:val="en-GB" w:eastAsia="zh-CN" w:bidi="hi-IN"/>
        </w:rPr>
        <w:t>extension</w:t>
      </w:r>
      <w:r>
        <w:rPr>
          <w:rFonts w:ascii="Times New Roman" w:hAnsi="Times New Roman"/>
          <w:color w:val="auto"/>
          <w:sz w:val="20"/>
          <w:szCs w:val="20"/>
          <w:lang w:val="en-GB"/>
        </w:rPr>
        <w:t xml:space="preserve"> of the Voirons Sandstone.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 xml:space="preserve"> </w:t>
      </w:r>
      <w:r>
        <w:rPr>
          <w:rFonts w:ascii="Times New Roman" w:hAnsi="Times New Roman"/>
          <w:b/>
          <w:bCs/>
          <w:color w:val="auto"/>
          <w:sz w:val="20"/>
          <w:szCs w:val="20"/>
          <w:lang w:val="en-GB"/>
        </w:rPr>
        <w:t>5.5 Vouan Conglomerate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5.5.1 Origin of the name</w:t>
      </w:r>
    </w:p>
    <w:p>
      <w:pPr>
        <w:pStyle w:val="Normal"/>
        <w:spacing w:lineRule="auto" w:line="480"/>
        <w:jc w:val="both"/>
        <w:rPr>
          <w:color w:val="auto"/>
        </w:rPr>
      </w:pPr>
      <w:r>
        <w:rPr>
          <w:rFonts w:ascii="Times New Roman" w:hAnsi="Times New Roman"/>
          <w:color w:val="auto"/>
          <w:sz w:val="20"/>
          <w:szCs w:val="20"/>
          <w:lang w:val="en-GB"/>
        </w:rPr>
        <w:t>The name refers to the Mont de Vouan (Fig. 2). Although conglomerates do not represent the major lithology, this term is maintained since (1) it has a historical significance, and (2) conglomeratic layers and widespread floating pebbles are the most prominent features.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5.5.2 Type and reference sections</w:t>
      </w:r>
    </w:p>
    <w:p>
      <w:pPr>
        <w:pStyle w:val="Normal"/>
        <w:spacing w:lineRule="auto" w:line="480"/>
        <w:jc w:val="both"/>
        <w:rPr>
          <w:color w:val="auto"/>
        </w:rPr>
      </w:pPr>
      <w:r>
        <w:rPr>
          <w:rFonts w:ascii="Times New Roman" w:hAnsi="Times New Roman"/>
          <w:color w:val="auto"/>
          <w:sz w:val="20"/>
          <w:szCs w:val="20"/>
          <w:lang w:val="en-GB"/>
        </w:rPr>
        <w:t>The most important millstone quarry of the Mont de Vouan, the Grande Gueule quarry (Fig. 10c; 46.1681</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6.3806</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is defined as the type section of the Vouan Conglomerate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The reference sections include the Vachat quarry (46.1752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6.3768</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and the Molière quarr</w:t>
      </w:r>
      <w:r>
        <w:rPr>
          <w:rFonts w:eastAsia="Tahoma" w:cs="Lohit Devanagari" w:ascii="Times New Roman" w:hAnsi="Times New Roman"/>
          <w:color w:val="auto"/>
          <w:kern w:val="2"/>
          <w:sz w:val="20"/>
          <w:szCs w:val="20"/>
          <w:lang w:val="en-GB" w:eastAsia="zh-CN" w:bidi="hi-IN"/>
        </w:rPr>
        <w:t xml:space="preserve">y </w:t>
      </w:r>
      <w:r>
        <w:rPr>
          <w:rFonts w:ascii="Times New Roman" w:hAnsi="Times New Roman"/>
          <w:color w:val="auto"/>
          <w:sz w:val="20"/>
          <w:szCs w:val="20"/>
          <w:lang w:val="en-GB"/>
        </w:rPr>
        <w:t>(Fig. 2; 46.1873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6.3702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5.5.3 History</w:t>
      </w:r>
    </w:p>
    <w:p>
      <w:pPr>
        <w:pStyle w:val="Normal"/>
        <w:spacing w:lineRule="auto" w:line="480"/>
        <w:jc w:val="both"/>
        <w:rPr>
          <w:color w:val="auto"/>
        </w:rPr>
      </w:pPr>
      <w:r>
        <w:rPr>
          <w:rFonts w:ascii="Times New Roman" w:hAnsi="Times New Roman"/>
          <w:color w:val="auto"/>
          <w:sz w:val="20"/>
          <w:szCs w:val="20"/>
          <w:lang w:val="en-GB"/>
        </w:rPr>
        <w:t>Favre (1867) discovered nummulites at the Mont de Vouan, and considered this conglomerate-rich succession as stratigraphically capping the Voirons Sandstone. He further reported the occurrence of large blocks similar to those observed at Habkern. De Mortillet (1858) questioned the origin of the pebbles found in these “puddingstones”. Later, Renevier (1893) rejected the presence of the nummulites reported by Favre (1867), and attributed the Vouan Conglomerate to the molasse. Douxami (1901) considered these rocks as a nummulitic conglomerate occurring between two similar sandstone series. The Vouan Conglomerate was first described as a distinct unit by Lombard (1940). Cogulu (1961) listed the pebble population, and Frébourg (2006) provided a catalogue of the limestone pebbles. Frébourg (2006) further suggested that the Vouan Conglomerate represents an incised channel complex similar to those of the Corsica system. The petrographic analysis of these rocks (Ragusa, 2015; Ragusa et al., 2017) revealed a distinct detrital composition (i.e. the Feldspathic petrofacies) suggesting a different source than that of the Voirons Sandstone.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5.5.4 Spatial distribution</w:t>
      </w:r>
    </w:p>
    <w:p>
      <w:pPr>
        <w:pStyle w:val="Normal"/>
        <w:spacing w:lineRule="auto" w:line="480"/>
        <w:jc w:val="both"/>
        <w:rPr/>
      </w:pPr>
      <w:r>
        <w:rPr>
          <w:rFonts w:ascii="Times New Roman" w:hAnsi="Times New Roman"/>
          <w:color w:val="auto"/>
          <w:sz w:val="20"/>
          <w:szCs w:val="20"/>
          <w:lang w:val="en-GB"/>
        </w:rPr>
        <w:t xml:space="preserve">The Vouan Conglomerate is exposed at the Mont de Vouan, along the lower part of the eastern flank of the Voirons, and continues north-eastward, toward the Saxel pass (Fig. 2b). Most outcrops consist of millstone quarries (Fig. 10c). These exposures are well preserved, large and easily accessible. However, most of them are now protected as </w:t>
      </w:r>
      <w:r>
        <w:rPr>
          <w:rStyle w:val="Accentuation"/>
          <w:rFonts w:ascii="Times New Roman" w:hAnsi="Times New Roman"/>
          <w:color w:val="auto"/>
          <w:sz w:val="20"/>
          <w:szCs w:val="20"/>
          <w:lang w:val="en-GB"/>
        </w:rPr>
        <w:t>Monuments historiques</w:t>
      </w:r>
      <w:r>
        <w:rPr>
          <w:rStyle w:val="Accentuation"/>
          <w:rFonts w:ascii="Times New Roman" w:hAnsi="Times New Roman"/>
          <w:i w:val="false"/>
          <w:color w:val="auto"/>
          <w:sz w:val="20"/>
          <w:szCs w:val="20"/>
          <w:lang w:val="en-GB"/>
        </w:rPr>
        <w:t xml:space="preserve"> (e.g. French national heritage sites),</w:t>
      </w:r>
      <w:r>
        <w:rPr>
          <w:rFonts w:cs="Tahoma" w:ascii="Times New Roman" w:hAnsi="Times New Roman"/>
          <w:color w:val="auto"/>
          <w:sz w:val="20"/>
          <w:szCs w:val="20"/>
          <w:lang w:val="en-GB" w:eastAsia="en-US" w:bidi="en-US"/>
        </w:rPr>
        <w:t xml:space="preserve"> and sampling is thus restricted</w:t>
      </w:r>
      <w:r>
        <w:rPr>
          <w:rFonts w:ascii="Times New Roman" w:hAnsi="Times New Roman"/>
          <w:color w:val="auto"/>
          <w:sz w:val="20"/>
          <w:szCs w:val="20"/>
          <w:lang w:val="en-GB"/>
        </w:rPr>
        <w:t>. They represent one of the most important millstone quarry site in the Alps, and were also investigated by archaeologists (Fig. 10d) (Belmont and Anderson, 2011; Belmont, 2012). Several m-scale collapsed blocks are reported to the north of the Mont de Vouan (46.1842° N, 6.380</w:t>
      </w:r>
      <w:r>
        <w:rPr>
          <w:rFonts w:eastAsia="Tahoma" w:cs="Lohit Devanagari" w:ascii="Times New Roman" w:hAnsi="Times New Roman"/>
          <w:color w:val="auto"/>
          <w:kern w:val="2"/>
          <w:sz w:val="20"/>
          <w:szCs w:val="20"/>
          <w:lang w:val="en-GB" w:eastAsia="zh-CN" w:bidi="hi-IN"/>
        </w:rPr>
        <w:t>3</w:t>
      </w:r>
      <w:r>
        <w:rPr>
          <w:rFonts w:ascii="Times New Roman" w:hAnsi="Times New Roman"/>
          <w:color w:val="auto"/>
          <w:sz w:val="20"/>
          <w:szCs w:val="20"/>
          <w:lang w:val="en-GB"/>
        </w:rPr>
        <w:t xml:space="preserve">° E). These are not protected, and comprise thick conglomeratic successions available for sampling. The Vouan Conglomerate is also reported along the northern flank of the Grande Combe on the Douvaine geologic map (Badoux, 1965b). However, the important vegetation cover in this area renders any confirmation difficult. Beyond the Voirons, the Vouan Conglomerate is only exposed along the SW crest of the Maladière (Figs. 6 and 10e; the Grotte aux Loups outcrop), and likely represents the layer 3a of the geological transect through the </w:t>
      </w:r>
      <w:r>
        <w:rPr>
          <w:rFonts w:eastAsia="Tahoma" w:cs="Lohit Devanagari" w:ascii="Times New Roman" w:hAnsi="Times New Roman"/>
          <w:color w:val="auto"/>
          <w:kern w:val="2"/>
          <w:sz w:val="20"/>
          <w:szCs w:val="20"/>
          <w:lang w:val="en-GB" w:eastAsia="zh-CN" w:bidi="hi-IN"/>
        </w:rPr>
        <w:t xml:space="preserve">Maladière </w:t>
      </w:r>
      <w:r>
        <w:rPr>
          <w:rFonts w:ascii="Times New Roman" w:hAnsi="Times New Roman"/>
          <w:color w:val="auto"/>
          <w:sz w:val="20"/>
          <w:szCs w:val="20"/>
          <w:lang w:val="en-GB"/>
        </w:rPr>
        <w:t>(Fig. 3a).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The Vouan Conglomerate consists of an amalgamation of coarse pebbly sandstone and of polymictic, matrix-supported conglomerate with a coarse sandy matrix (Fig. 10</w:t>
      </w:r>
      <w:r>
        <w:rPr>
          <w:rFonts w:eastAsia="Tahoma" w:cs="Lohit Devanagari" w:ascii="Times New Roman" w:hAnsi="Times New Roman"/>
          <w:color w:val="auto"/>
          <w:kern w:val="2"/>
          <w:sz w:val="20"/>
          <w:szCs w:val="20"/>
          <w:lang w:val="en-GB" w:eastAsia="zh-CN" w:bidi="hi-IN"/>
        </w:rPr>
        <w:t>f</w:t>
      </w:r>
      <w:r>
        <w:rPr>
          <w:rFonts w:ascii="Times New Roman" w:hAnsi="Times New Roman"/>
          <w:color w:val="auto"/>
          <w:sz w:val="20"/>
          <w:szCs w:val="20"/>
          <w:lang w:val="en-GB"/>
        </w:rPr>
        <w:t>) (Charollais et al., 1998; Frébourg, 2006). The thickness of the amalgamated beds varies between 0.1 and 10 to 15 m (Charollais et al., 1998; Frébourg, 2006; Ragusa, 2015). Beds exhibit pronounced lateral variations with pinch-outs and erosive surfaces preventing lateral correlation (Fig. 10f) (Frébourg, 2006). Exposed rocks show a yellow colour and frequent vertical sheet-like foliations resulting from meteoric weathering. Marly interbeds are scarce, and mostly found as reworked mud pebbles (Frébourg, 2006; Ospina-Ostios et al., 2013, Ragusa et al., 2018).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5.5.6 Sedimentological characteristics</w:t>
      </w:r>
    </w:p>
    <w:p>
      <w:pPr>
        <w:pStyle w:val="Normal"/>
        <w:spacing w:lineRule="auto" w:line="480"/>
        <w:jc w:val="both"/>
        <w:rPr>
          <w:color w:val="auto"/>
        </w:rPr>
      </w:pPr>
      <w:r>
        <w:rPr>
          <w:rFonts w:ascii="Times New Roman" w:hAnsi="Times New Roman"/>
          <w:color w:val="auto"/>
          <w:sz w:val="20"/>
          <w:szCs w:val="20"/>
          <w:lang w:val="en-GB"/>
        </w:rPr>
        <w:t>Clasts are sub- to well-rounded, pebble to block size, and can be several meters wide (Fig. 10f). They exhibit both normal and reverse grain-size grading, and locally form accumulations embedded in sandstones. Their distribution throughout the succession frequently highlights internal subdivisions in the amalgamated beds (Fig. 10</w:t>
      </w:r>
      <w:r>
        <w:rPr>
          <w:rFonts w:eastAsia="Tahoma" w:cs="Lohit Devanagari" w:ascii="Times New Roman" w:hAnsi="Times New Roman"/>
          <w:color w:val="auto"/>
          <w:kern w:val="2"/>
          <w:sz w:val="20"/>
          <w:szCs w:val="20"/>
          <w:lang w:val="en-GB" w:eastAsia="zh-CN" w:bidi="hi-IN"/>
        </w:rPr>
        <w:t>f</w:t>
      </w:r>
      <w:r>
        <w:rPr>
          <w:rFonts w:ascii="Times New Roman" w:hAnsi="Times New Roman"/>
          <w:color w:val="auto"/>
          <w:sz w:val="20"/>
          <w:szCs w:val="20"/>
          <w:lang w:val="en-GB"/>
        </w:rPr>
        <w:t>). Lombard (1940) saw rhythmic oscillations in the alternation of sandstones and conglomerates, and estimated about 15 cycles in the cliff near Mijouet. Palaeocurrent directions reported from the Vouan Conglomerate are rare (Frébourg, 2006) because the bases of beds are either not exposed, correspond to erosion surfaces, or are entirely bioturbated (Vachat quarry). The few data originate from the Saxel upper quarry which is considered as the base of the unit in the Voirons (Ragusa, 2015). Palaeocurrent direction varies from N113 to N332 (Fig. 8), which differs from that of the Voirons Sandstone as Frébourg (2006) already suggested. The dominant F2–F5 Mutti facies and the stack of coarse-grained deposits (Frébourg, 2006; Ragusa, 2015) support a proximal depositional setting dominated by high-concentration density flows and debris flows. A cross section of channel deposits is well exposed at the Vachat quarry (Ragusa, 2015). F6–F9 facies are also found intercalated between massive beds, possibly indicating overbank or levees deposits.</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5.5.7 Petrographical characteristics</w:t>
      </w:r>
    </w:p>
    <w:p>
      <w:pPr>
        <w:pStyle w:val="Normal"/>
        <w:spacing w:lineRule="auto" w:line="480"/>
        <w:jc w:val="both"/>
        <w:rPr>
          <w:color w:val="auto"/>
        </w:rPr>
      </w:pPr>
      <w:r>
        <w:rPr>
          <w:rFonts w:ascii="Times New Roman" w:hAnsi="Times New Roman"/>
          <w:color w:val="auto"/>
          <w:sz w:val="20"/>
          <w:szCs w:val="20"/>
          <w:lang w:val="en-GB"/>
        </w:rPr>
        <w:t>The Feldspathic petrofacies is diagnostic of the Vouan Conglomerate (Ragusa et al., 2017). Among the pebble population listed by several authors (Cogulu, 1961; Frébourg, 2006; Ragusa, 2015), the most characteristic pebbles are black sandstones of Paleozoic age (Fig. 10g) that possibly originate from the Zone Houillère (Ospina-Ostios et al., 2013; Ragusa et al., 2017), and that are almost totally missing in the Voirons Sandstone (Lombard, 1940; Cogulu, 1961). By contrast, the pink granites fragments that frequently occur in this unit are absent from the Vouan Conglomerate. This important modification of the detrital supply and the radical change in depositional setting between the Voirons Sandstone and the Vouan Conglomerate represents the first major disruption in the Voirons Flysch.</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5.5.8 Lower boundary</w:t>
      </w:r>
    </w:p>
    <w:p>
      <w:pPr>
        <w:pStyle w:val="Normal"/>
        <w:spacing w:lineRule="auto" w:line="480"/>
        <w:jc w:val="both"/>
        <w:rPr>
          <w:color w:val="auto"/>
        </w:rPr>
      </w:pPr>
      <w:r>
        <w:rPr>
          <w:rFonts w:ascii="Times New Roman" w:hAnsi="Times New Roman"/>
          <w:color w:val="auto"/>
          <w:sz w:val="20"/>
          <w:szCs w:val="20"/>
          <w:lang w:val="en-GB"/>
        </w:rPr>
        <w:t xml:space="preserve">The contact with the underlying Voirons Sandstone is a stratigraphic boundary (Lombard, 1940; Cogulu, 1961; van Stuijvenberg, 1980). Frébourg (2006) saw an erosional contact with an angular discontinuity, but this has not been confirmed by more recent surveys (Ragusa, 2015; Ospina-Ostios, 2017). The transition consists in a complex interfingering exposed along the Ruisseau de Curseille and the Nant de Manant (Fig. 11) (Ragusa, 2015). The sandy accumulations of the Voirons Sandstone (sequence 1) are interrupted by the thick amalgamated, matrix-supported conglomerates of the Vouan Conglomerate (sequence 2). The overlying strata comprise a thinning-upward sequence (sequence 3) followed by a thickening-upward sequence grading to the conglomerates (sequence 4). The transition between sequences 3 and 4 corresponds to a m-thick marly interval with scarce cm-thick sandy beds (Fig. 10h). Both the Quartzose and the Feldspathic petrofacies (Ragusa et al., 2017) are randomly distributed in this marly interval, whereas the other sequences display the dedicated petrofacies. The </w:t>
      </w:r>
      <w:r>
        <w:rPr>
          <w:rFonts w:eastAsia="Tahoma" w:cs="Lohit Devanagari" w:ascii="Times New Roman" w:hAnsi="Times New Roman"/>
          <w:color w:val="auto"/>
          <w:kern w:val="2"/>
          <w:sz w:val="20"/>
          <w:szCs w:val="20"/>
          <w:lang w:val="en-GB" w:eastAsia="zh-CN" w:bidi="hi-IN"/>
        </w:rPr>
        <w:t>transition</w:t>
      </w:r>
      <w:r>
        <w:rPr>
          <w:rFonts w:ascii="Times New Roman" w:hAnsi="Times New Roman"/>
          <w:color w:val="auto"/>
          <w:sz w:val="20"/>
          <w:szCs w:val="20"/>
          <w:lang w:val="en-GB"/>
        </w:rPr>
        <w:t xml:space="preserve"> zone has a limited lateral extension emphasizing that the Vouan Conglomerate initiated in a constrained channel, and progressively spread over the pre-existing fan (Fig. 12). Northward, the contact is covered by vegetation between the Saxel lower quarry (Voirons Sandstone) and the Saxel upper quarry (Vouan Conglomerate). To the south, the contact might be located at Pont Morand (Ospina-Ostios, 2017), and may correspond to a marly succession (outer fan setting?) covered by meadows above the Fillinges quarry (Voirons Sandstone) and beneath the outcropping rocks of the Vouan Conglomerate (Lombard, 1940; Cogulu, 1961; Frébourg, 2006).</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5.5.9 Thickness</w:t>
      </w:r>
    </w:p>
    <w:p>
      <w:pPr>
        <w:pStyle w:val="Normal"/>
        <w:spacing w:lineRule="auto" w:line="480"/>
        <w:jc w:val="both"/>
        <w:rPr>
          <w:color w:val="auto"/>
        </w:rPr>
      </w:pPr>
      <w:r>
        <w:rPr>
          <w:rFonts w:ascii="Times New Roman" w:hAnsi="Times New Roman"/>
          <w:color w:val="auto"/>
          <w:sz w:val="20"/>
          <w:szCs w:val="20"/>
          <w:lang w:val="en-GB"/>
        </w:rPr>
        <w:t xml:space="preserve">This homogeneous unit is estimated to be between 300 and 400 m thick at the Voirons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(Lombard, 1940; Charollais et al., 1998) and might be reduced to 200 m at the Maladière (Fig. 9).</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5.5.10 Geologic age</w:t>
      </w:r>
    </w:p>
    <w:p>
      <w:pPr>
        <w:pStyle w:val="Normal"/>
        <w:spacing w:lineRule="auto" w:line="480"/>
        <w:jc w:val="both"/>
        <w:rPr>
          <w:color w:val="auto"/>
        </w:rPr>
      </w:pPr>
      <w:r>
        <w:rPr>
          <w:rFonts w:ascii="Times New Roman" w:hAnsi="Times New Roman"/>
          <w:color w:val="auto"/>
          <w:sz w:val="20"/>
          <w:szCs w:val="20"/>
          <w:lang w:val="en-GB"/>
        </w:rPr>
        <w:t xml:space="preserve">The scarcity of marly intervals prevents the sampling of non-reworked microfossils. Several authors (Favre, 1867; Pilloud, 1936; Lombard, 1940) found nummulitids in the coarse sandstones of the Vouan Conglomerate. A revision of these forms by Dr. U. Menkveld-Gfeller (Naturhistorisches Museum, Bern) indicates an </w:t>
      </w:r>
      <w:r>
        <w:rPr>
          <w:rFonts w:eastAsia="Tahoma" w:cs="Lohit Devanagari" w:ascii="Times New Roman" w:hAnsi="Times New Roman"/>
          <w:color w:val="auto"/>
          <w:kern w:val="2"/>
          <w:sz w:val="20"/>
          <w:szCs w:val="20"/>
          <w:lang w:val="en-GB" w:eastAsia="zh-CN" w:bidi="hi-IN"/>
        </w:rPr>
        <w:t>e</w:t>
      </w:r>
      <w:r>
        <w:rPr>
          <w:rFonts w:ascii="Times New Roman" w:hAnsi="Times New Roman"/>
          <w:color w:val="auto"/>
          <w:sz w:val="20"/>
          <w:szCs w:val="20"/>
          <w:lang w:val="en-GB"/>
        </w:rPr>
        <w:t xml:space="preserve">arly to </w:t>
      </w:r>
      <w:r>
        <w:rPr>
          <w:rFonts w:eastAsia="Tahoma" w:cs="Lohit Devanagari" w:ascii="Times New Roman" w:hAnsi="Times New Roman"/>
          <w:color w:val="auto"/>
          <w:kern w:val="2"/>
          <w:sz w:val="20"/>
          <w:szCs w:val="20"/>
          <w:lang w:val="en-GB" w:eastAsia="zh-CN" w:bidi="hi-IN"/>
        </w:rPr>
        <w:t>l</w:t>
      </w:r>
      <w:r>
        <w:rPr>
          <w:rFonts w:ascii="Times New Roman" w:hAnsi="Times New Roman"/>
          <w:color w:val="auto"/>
          <w:sz w:val="20"/>
          <w:szCs w:val="20"/>
          <w:lang w:val="en-GB"/>
        </w:rPr>
        <w:t>ate Eocene age (P5-P16; Ospina-Ostios, 2017). However, this interpretation must be taken with care since the isolated specimens of Lombard (1940) were not found in the collection. Charollais et al. (1998) considered a late Ypresian to Lutetian age because of the late Lutetian to Bartonian age attributed to the overlying Boëge Marls. Based on calcareous nannofossil data from the underlying Voirons Sandstones and the Boëge Marls, the age of the Vouan Conglomerate was constrained between the late Lutetian and the Bartonian (NP15–NP16 to NP17 biozones, Jan du Chêne et al., 1975; van Stuijvenberg, 1980). Recent studies focusing on planktonic foraminifera confine the Vouan Conglomerate to the Lutetian (P12; Ragusa et al., 2018).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5.5.11 Comparisons with other regions</w:t>
      </w:r>
    </w:p>
    <w:p>
      <w:pPr>
        <w:pStyle w:val="Normal"/>
        <w:spacing w:lineRule="auto" w:line="480"/>
        <w:jc w:val="both"/>
        <w:rPr>
          <w:color w:val="auto"/>
        </w:rPr>
      </w:pPr>
      <w:r>
        <w:rPr>
          <w:rFonts w:ascii="Times New Roman" w:hAnsi="Times New Roman"/>
          <w:color w:val="auto"/>
          <w:sz w:val="20"/>
          <w:szCs w:val="20"/>
          <w:lang w:val="en-GB"/>
        </w:rPr>
        <w:t xml:space="preserve">It is well known that the Vouan Conglomerate has no equivalent in the Gurnigel </w:t>
      </w:r>
      <w:r>
        <w:rPr>
          <w:rFonts w:eastAsia="Tahoma" w:cs="Lohit Devanagari" w:ascii="Times New Roman" w:hAnsi="Times New Roman"/>
          <w:color w:val="auto"/>
          <w:kern w:val="2"/>
          <w:sz w:val="20"/>
          <w:szCs w:val="20"/>
          <w:lang w:val="en-GB" w:eastAsia="zh-CN" w:bidi="hi-IN"/>
        </w:rPr>
        <w:t>Flysch to the Wägital Flysch</w:t>
      </w:r>
      <w:r>
        <w:rPr>
          <w:rFonts w:ascii="Times New Roman" w:hAnsi="Times New Roman"/>
          <w:color w:val="auto"/>
          <w:sz w:val="20"/>
          <w:szCs w:val="20"/>
          <w:lang w:val="en-GB"/>
        </w:rPr>
        <w:t xml:space="preserve"> (Caron et al., 1989). A few discrete conglomeratic layers have nonetheless been reported from the eastern flyschs, but none of them forms a distinct stratigraphic unit. For example, Weidmann et al. (1976) described frequent microconglomeratic layers in the “Flysch 5 </w:t>
      </w:r>
      <w:r>
        <w:rPr>
          <w:rFonts w:ascii="Times New Roman" w:hAnsi="Times New Roman"/>
          <w:i w:val="false"/>
          <w:iCs w:val="false"/>
          <w:color w:val="auto"/>
          <w:sz w:val="20"/>
          <w:szCs w:val="20"/>
          <w:lang w:val="en-GB"/>
        </w:rPr>
        <w:t>à microconglomérats siliceux”</w:t>
      </w:r>
      <w:r>
        <w:rPr>
          <w:rFonts w:ascii="Times New Roman" w:hAnsi="Times New Roman"/>
          <w:color w:val="auto"/>
          <w:sz w:val="20"/>
          <w:szCs w:val="20"/>
          <w:lang w:val="en-GB"/>
        </w:rPr>
        <w:t xml:space="preserve"> (Gurnigel Flysch) that are coeval with the Vouan Conglomerate (Lutetian), but only comprise gravel-size clasts.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 Boëge Marl</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5.6.1 Origin of the name</w:t>
      </w:r>
    </w:p>
    <w:p>
      <w:pPr>
        <w:pStyle w:val="Normal"/>
        <w:spacing w:lineRule="auto" w:line="480"/>
        <w:jc w:val="both"/>
        <w:rPr>
          <w:color w:val="auto"/>
        </w:rPr>
      </w:pPr>
      <w:r>
        <w:rPr>
          <w:rFonts w:ascii="Times New Roman" w:hAnsi="Times New Roman"/>
          <w:color w:val="auto"/>
          <w:sz w:val="20"/>
          <w:szCs w:val="20"/>
          <w:lang w:val="en-GB"/>
        </w:rPr>
        <w:t>Although the type section is located along the Saxel River, van Stuijvenberg and Jan du Chêne (1980) used the village of Boëge as the formation name to prevent confusion with the outcrops of the Saxel quarries which belong to the underlying units. The name is kept, and the denomination “Saxel Marl” (Charollais et al., 1998; Coppo, 1999; Frébourg, 2006) should be avoided.</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5.6.2 Type and reference sections</w:t>
      </w:r>
    </w:p>
    <w:p>
      <w:pPr>
        <w:pStyle w:val="Normal"/>
        <w:spacing w:lineRule="auto" w:line="480"/>
        <w:jc w:val="both"/>
        <w:rPr>
          <w:color w:val="auto"/>
        </w:rPr>
      </w:pPr>
      <w:r>
        <w:rPr>
          <w:rFonts w:ascii="Times New Roman" w:hAnsi="Times New Roman"/>
          <w:color w:val="auto"/>
          <w:sz w:val="20"/>
          <w:szCs w:val="20"/>
          <w:lang w:val="en-GB"/>
        </w:rPr>
        <w:t xml:space="preserve">The Torrent de Saxel (46.2456° N, 6.3982° E) remains the type section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(van Stuijvenberg and Jan du Chêne, 1980) as it provides the longest exposure of the Boëge Marl. Equivalent successions can also be found along parallel streams southward. Although, its total thickness is restricted, the reference section of the Torrent de Chauffemérande (46.1697° N, 6.3893° E) is of prime importance because it exposes the stratigraphic contact with the underlying Vouan Conglomerate, and further includes conglomeratic layers (Fig. 13a). However, the Chez Musard section (46.2242° N, 6.4118° E) is removed because of its chaotic nature, and its uncertain origin (see section 5.7.8).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5.6.3 History</w:t>
      </w:r>
    </w:p>
    <w:p>
      <w:pPr>
        <w:pStyle w:val="Normal"/>
        <w:spacing w:lineRule="auto" w:line="480"/>
        <w:jc w:val="both"/>
        <w:rPr>
          <w:color w:val="auto"/>
        </w:rPr>
      </w:pPr>
      <w:r>
        <w:rPr>
          <w:rFonts w:ascii="Times New Roman" w:hAnsi="Times New Roman"/>
          <w:color w:val="auto"/>
          <w:sz w:val="20"/>
          <w:szCs w:val="20"/>
          <w:lang w:val="en-GB"/>
        </w:rPr>
        <w:t>Renevier (1893) first reported sandstone beds above the Vouan Conglomerate. He included them in the Flysch, and depicted a syncline fold connecting these beds to the Voirons Sandstone. Lombard (1940) and Cogulu (1961) described the “Chauffemérande marls” capping the Vouan Conglomerate. Later, van Stuijvenberg and Jan du Chêne (1980) formally defined the Boëge Marl, and hypothesized this unit was duplicated tectonically to account for its important thickness (ca. 1000 m). Up to now, the Boëge Marl was the only unit formally described in the Voirons Flysch (van Stuijvenberg and Jan du Chêne, 1980). Coppo (1999) suggested to consider it as a separate tectonic unit, but this hypothesis was refuted by Ospina-Ostios (2017).</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5.6.4 Spatial distribution</w:t>
      </w:r>
    </w:p>
    <w:p>
      <w:pPr>
        <w:pStyle w:val="Normal"/>
        <w:spacing w:lineRule="auto" w:line="480"/>
        <w:jc w:val="both"/>
        <w:rPr>
          <w:color w:val="auto"/>
        </w:rPr>
      </w:pPr>
      <w:r>
        <w:rPr>
          <w:rFonts w:ascii="Times New Roman" w:hAnsi="Times New Roman"/>
          <w:color w:val="auto"/>
          <w:sz w:val="20"/>
          <w:szCs w:val="20"/>
          <w:lang w:val="en-GB"/>
        </w:rPr>
        <w:t>The Boëge Marl mostly crops out in the Ludran Hills and the Grande Combe (Fig. 2). Exposures are generally of poor quality due to the significant proportion of marls. Reliable, extensive outcrops are concentrated along streams, especially along the western flank of the Grande Combe (Fig. 2). Exposures along the Ludran Hills are smaller, but show a tectonic contact with the overlying Préalpes Médianes Nappe at the Bachais. To the North, outcrops are mostly covered and restricted to the Dranse River (Figs. 2 and 6) (Jan du Chêne et al., 1975; Dupuy et al., 2014). Marly intervals are missing from the upper part of the Allinges Hills (Fig. 3a) indicating a discontinuous lateral extent of the formation.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 xml:space="preserve">The Boëge Marl consists of a stack of dm- to m-thick marly intervals interspersed by cm-thick sandstone beds (Figs. </w:t>
      </w:r>
      <w:r>
        <w:rPr>
          <w:rFonts w:eastAsia="Tahoma" w:cs="Lohit Devanagari" w:ascii="Times New Roman" w:hAnsi="Times New Roman"/>
          <w:color w:val="auto"/>
          <w:kern w:val="2"/>
          <w:sz w:val="20"/>
          <w:szCs w:val="20"/>
          <w:lang w:val="en-GB" w:eastAsia="zh-CN" w:bidi="hi-IN"/>
        </w:rPr>
        <w:t>7</w:t>
      </w:r>
      <w:r>
        <w:rPr>
          <w:rFonts w:ascii="Times New Roman" w:hAnsi="Times New Roman"/>
          <w:color w:val="auto"/>
          <w:sz w:val="20"/>
          <w:szCs w:val="20"/>
          <w:lang w:val="en-GB"/>
        </w:rPr>
        <w:t xml:space="preserve"> and 13b). Pristine marls are grey, and weathered layers are brownish (van Stuijvenberg and Jan du Chêne, 1980; Charollais et al., 1998). Most of the marls are relatively indurated, and contain between 21 to 40 % of carbonate (van Stuijvenberg and Jan du Chêne, 1980; Ospina-Ostios, 2017). Thin black laminations are locally observed in marly intervals. Sandstone layers do not exceed 50 cm in thickness. They are tabular, fine- to medium-grained, rarely coarser (Ragusa and Kindler, 2018). Rare dm-thick, matrix-supported conglomerates (Figs. 3b,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and 13a) are exposed at the base of the formation in the Torrent de Chauffemérande (van Stuijvenberg and Jan du Chêne, 1980).</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5.6.6 Sedimentological characteristics</w:t>
      </w:r>
    </w:p>
    <w:p>
      <w:pPr>
        <w:pStyle w:val="Normal"/>
        <w:spacing w:lineRule="auto" w:line="480"/>
        <w:jc w:val="both"/>
        <w:rPr>
          <w:color w:val="auto"/>
        </w:rPr>
      </w:pPr>
      <w:r>
        <w:rPr>
          <w:rFonts w:ascii="Times New Roman" w:hAnsi="Times New Roman"/>
          <w:color w:val="auto"/>
          <w:sz w:val="20"/>
          <w:szCs w:val="20"/>
          <w:lang w:val="en-GB"/>
        </w:rPr>
        <w:t>The sandstone beds within the Boëge Marl present numerous sedimentary features including upper-plane beds, ripple laminations, convolute bedding, and current ripples (Fig. 13b) (Ospina-Ostios et al., 2013; Ragusa, 2015). Flute casts and groove casts are rare since their development is positively correlated to the grain-size (Allen, 1968, 1971; Pett and Walker, 1971a, 1971b; Peakall et al., 2020). Consequently, flute casts are narrow, and can be confused with bioturbations. The base of beds is sharp. Palaeocurrent measurements range from N111 to N291, and most of them are concentrated between N111 and N191 (Fig. 8). The occurrence of F8 to F9 facies (Mutti,1992) indicates that turbiditic flows were predominant. However, the lack of lithofacies L6 (Ragusa and Kindler, 2018) suggests a deposition by surge-like turbidity currents (Mulder and Alexander, 2001) in a continental slope setting (van Stuijvenberg and Jan du Chêne, 1980; Winkler, 1984a). Conglomerates found at the base of the formation are probably related to upstream channel collapses (Ragusa, 2015; Ragusa et al., 2018). A dm- to m-scale faulted fold has been recognised along the Chez le Merizier and the Chez Rollin streams (Fig. 13c) (Ragusa, 2015; Ospina-Ostios, 2017), and extends possibly up to the Torrent de Saxel. Slumps occur also in several places (Fig. 13d; e.g. Chez Musard exposure and the Dranse outcrop). These features suggest unappreciated and frequent internal deformations.</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5.6.7 Petrographical characteristics</w:t>
      </w:r>
    </w:p>
    <w:p>
      <w:pPr>
        <w:pStyle w:val="Normal"/>
        <w:spacing w:lineRule="auto" w:line="480"/>
        <w:jc w:val="both"/>
        <w:rPr>
          <w:color w:val="auto"/>
        </w:rPr>
      </w:pPr>
      <w:r>
        <w:rPr>
          <w:rFonts w:ascii="Times New Roman" w:hAnsi="Times New Roman"/>
          <w:color w:val="auto"/>
          <w:sz w:val="20"/>
          <w:szCs w:val="20"/>
          <w:lang w:val="en-GB"/>
        </w:rPr>
        <w:t>The Boëge Marl is characterised by the Quartzose petrofacies (Ragusa et al., 2017). The fine-grained texture involves a large depletion of lithoclasts and an increase in mica, skeletal grains and calcite cement (Ragusa and Kindler, 2018).</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5.6.8 Lower boundary</w:t>
      </w:r>
    </w:p>
    <w:p>
      <w:pPr>
        <w:pStyle w:val="Normal"/>
        <w:spacing w:lineRule="auto" w:line="480"/>
        <w:jc w:val="both"/>
        <w:rPr>
          <w:color w:val="auto"/>
        </w:rPr>
      </w:pPr>
      <w:r>
        <w:rPr>
          <w:rFonts w:ascii="Times New Roman" w:hAnsi="Times New Roman"/>
          <w:color w:val="auto"/>
          <w:sz w:val="20"/>
          <w:szCs w:val="20"/>
          <w:lang w:val="en-GB"/>
        </w:rPr>
        <w:t xml:space="preserve">The boundary between the Vouan Conglomerate and the Boëge Marl represents the second major break in the sedimentation of the Voirons Flysch. The massive sedimentary flux of the Vouan Conglomerate abruptly stopped, and was replaced by the starved marly succession of the Boëge Marl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(van Stuijvenberg and Jan du Chêne, 1980; Charollais et al., 1998). The best exposure is located along the upper part of the Torrent de Chauffemérande (46.1713° N, 6.388</w:t>
      </w:r>
      <w:r>
        <w:rPr>
          <w:rFonts w:eastAsia="Tahoma" w:cs="Lohit Devanagari" w:ascii="Times New Roman" w:hAnsi="Times New Roman"/>
          <w:color w:val="auto"/>
          <w:kern w:val="2"/>
          <w:sz w:val="20"/>
          <w:szCs w:val="20"/>
          <w:lang w:val="en-GB" w:eastAsia="zh-CN" w:bidi="hi-IN"/>
        </w:rPr>
        <w:t>6° E</w:t>
      </w:r>
      <w:r>
        <w:rPr>
          <w:rFonts w:ascii="Times New Roman" w:hAnsi="Times New Roman"/>
          <w:color w:val="auto"/>
          <w:sz w:val="20"/>
          <w:szCs w:val="20"/>
          <w:lang w:val="en-GB"/>
        </w:rPr>
        <w:t xml:space="preserve">). The </w:t>
      </w:r>
      <w:bookmarkStart w:id="2" w:name="__DdeLink__2298_10477850751"/>
      <w:r>
        <w:rPr>
          <w:rFonts w:ascii="Times New Roman" w:hAnsi="Times New Roman"/>
          <w:color w:val="auto"/>
          <w:sz w:val="20"/>
          <w:szCs w:val="20"/>
          <w:lang w:val="en-GB"/>
        </w:rPr>
        <w:t>Boëge Marl</w:t>
      </w:r>
      <w:bookmarkEnd w:id="2"/>
      <w:r>
        <w:rPr>
          <w:rFonts w:ascii="Times New Roman" w:hAnsi="Times New Roman"/>
          <w:color w:val="auto"/>
          <w:sz w:val="20"/>
          <w:szCs w:val="20"/>
          <w:lang w:val="en-GB"/>
        </w:rPr>
        <w:t xml:space="preserve"> overlies the Vouan Conglomerate with a slight angle (Fig. 3b) (Ospina-Ostios, 2017). The contact is further characterised by the occurrence of discrete conglomeratic beds at the base of the formation (Figs. 4 and 13b) (van Stuijvenberg and Jan du Chêne, 1980; Ragusa, 2015; Ospina-Ostios, 2017).</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5.6.9 Upper boundary</w:t>
      </w:r>
    </w:p>
    <w:p>
      <w:pPr>
        <w:pStyle w:val="Normal"/>
        <w:spacing w:lineRule="auto" w:line="480"/>
        <w:jc w:val="both"/>
        <w:rPr>
          <w:color w:val="auto"/>
        </w:rPr>
      </w:pPr>
      <w:r>
        <w:rPr>
          <w:rFonts w:ascii="Times New Roman" w:hAnsi="Times New Roman"/>
          <w:color w:val="auto"/>
          <w:sz w:val="20"/>
          <w:szCs w:val="20"/>
          <w:lang w:val="en-GB"/>
        </w:rPr>
        <w:t>The Boëge Marl is overlain by both the Bruant Sandstone and the Préalpes Médianes Nappe. The boundary with the Bruant Sandstone is described below (section 5.7.8). The tectonic contact with the dolomitic breccia (Triassic) at the base of the Préalpes Médianes Nappe crops out in the southern part of the Voirons area (Fig. 2b) (Coppo, 1999; Ragusa, 2015; Ospina-Ostios, 2017). Beds are steeply dipping in the vicinity of the contact (Torrent de Chauffemérande: 46.1607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6.3967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Les Chaix hamlet: 46.1928</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6.4175</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indicating important internal deformations (Fig. 3b). The thrusting of the Préalpes Médianes Nappe may thus have promoted the development of a folded structure such as that depicted in the Ludran Hills (Ujetz, 1996; Coppo, 1999; Ospina-Ostios, 2017). This contact can be broadly followed to the North, but beyond the Voirons, it is covered by thick Quaternary deposits (Fig. 3a).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5.6.10 Thickness</w:t>
      </w:r>
    </w:p>
    <w:p>
      <w:pPr>
        <w:pStyle w:val="Normal"/>
        <w:spacing w:lineRule="auto" w:line="480"/>
        <w:jc w:val="both"/>
        <w:rPr>
          <w:color w:val="auto"/>
        </w:rPr>
      </w:pPr>
      <w:r>
        <w:rPr>
          <w:rFonts w:ascii="Times New Roman" w:hAnsi="Times New Roman"/>
          <w:color w:val="auto"/>
          <w:sz w:val="20"/>
          <w:szCs w:val="20"/>
          <w:lang w:val="en-GB"/>
        </w:rPr>
        <w:t xml:space="preserve">van Stuijvenberg (1980) estimated the total thickness of the Boëge Marl to ca. 1000–2000 m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which is equivalent to the thickness of the Gurnigel </w:t>
      </w:r>
      <w:r>
        <w:rPr>
          <w:rFonts w:eastAsia="Tahoma" w:cs="Lohit Devanagari" w:ascii="Times New Roman" w:hAnsi="Times New Roman"/>
          <w:color w:val="auto"/>
          <w:kern w:val="2"/>
          <w:sz w:val="20"/>
          <w:szCs w:val="20"/>
          <w:lang w:val="en-GB" w:eastAsia="zh-CN" w:bidi="hi-IN"/>
        </w:rPr>
        <w:t>Flysch</w:t>
      </w:r>
      <w:r>
        <w:rPr>
          <w:rFonts w:ascii="Times New Roman" w:hAnsi="Times New Roman"/>
          <w:color w:val="auto"/>
          <w:sz w:val="20"/>
          <w:szCs w:val="20"/>
          <w:lang w:val="en-GB"/>
        </w:rPr>
        <w:t>, but within a more restricted timespan (van Stuijvenberg; 1980). Coppo (1999) imagined one large folded structure within the Boëge Marl to explain their important thickness. However, no evidence of such a fold was found (Ospina-Ostios, 2017), but minor internal deformations including small-scale folds and thrusts (Fig. 13c) (Coppo, 1999; Ospina-Ostios, 2017) may have increased the thickness of the Boëge Marls, such as at the Ludran Hills (Coppo, 1999). Consequently, we consider a thickness of about 500 m for this formation.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5.6.11 Geologic age</w:t>
      </w:r>
    </w:p>
    <w:p>
      <w:pPr>
        <w:pStyle w:val="Normal"/>
        <w:spacing w:lineRule="auto" w:line="480"/>
        <w:jc w:val="both"/>
        <w:rPr>
          <w:color w:val="auto"/>
        </w:rPr>
      </w:pPr>
      <w:r>
        <w:rPr>
          <w:rFonts w:ascii="Times New Roman" w:hAnsi="Times New Roman"/>
          <w:color w:val="auto"/>
          <w:sz w:val="20"/>
          <w:szCs w:val="20"/>
          <w:lang w:val="en-GB"/>
        </w:rPr>
        <w:t>van Stuijvenberg (1980) constrained the age of the Boëge Marl within one calcareous nannofossil zone (NP 18) corresponding to the late Bartonian. The micropalaeontological content is rich (dinophycea, scolecodonts, pollens, spores, calcareous nannofossils), but does not contain any diagnostic form of the NP 19 association (van Stuijvenberg and Jan du Chêne, 1980). A Priabonian age (NP 18 – NP 20) was attributed to the Dranse exposure (Jan du Chêne et al., 1975). Based on planktonic foraminifera, Coppo (1999) constrained the age of the formation between the P12 and P17 biozones (late Lutetian/early Bartonian to late Priabonian) and eventually to the early Oligocene. However, ages based on planktonic foraminifera remain uncertain (Ragusa et al., 2018), and provide a Lutetian age for the base of the formation. Additionally, this age may correspond to that of reworked material from the Vouan Conglomerate as shown by the occurrence by discrete conglomerate layers at the base of the formation (Fig. 13b). A younger age extending up to the Priabonian has to be considered regarding the low sedimentation rate and thus the time needed to accumulate such a thick marly succession.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5.6.12 Comparisons with other regions</w:t>
      </w:r>
    </w:p>
    <w:p>
      <w:pPr>
        <w:pStyle w:val="Normal"/>
        <w:spacing w:lineRule="auto" w:line="480"/>
        <w:jc w:val="both"/>
        <w:rPr>
          <w:color w:val="auto"/>
        </w:rPr>
      </w:pPr>
      <w:r>
        <w:rPr>
          <w:rFonts w:ascii="Times New Roman" w:hAnsi="Times New Roman"/>
          <w:color w:val="auto"/>
          <w:sz w:val="20"/>
          <w:szCs w:val="20"/>
          <w:lang w:val="en-GB"/>
        </w:rPr>
        <w:t xml:space="preserve">As previously noted by van Stuijvenberg and Jan du Chêne (1980), the “Flysch 4 </w:t>
      </w:r>
      <w:r>
        <w:rPr>
          <w:rFonts w:ascii="Times New Roman" w:hAnsi="Times New Roman"/>
          <w:i w:val="false"/>
          <w:iCs w:val="false"/>
          <w:color w:val="auto"/>
          <w:sz w:val="20"/>
          <w:szCs w:val="20"/>
          <w:lang w:val="en-GB"/>
        </w:rPr>
        <w:t>à turbidites silteuses</w:t>
      </w:r>
      <w:r>
        <w:rPr>
          <w:rFonts w:ascii="Times New Roman" w:hAnsi="Times New Roman"/>
          <w:i/>
          <w:iCs/>
          <w:color w:val="auto"/>
          <w:sz w:val="20"/>
          <w:szCs w:val="20"/>
          <w:lang w:val="en-GB"/>
        </w:rPr>
        <w:t xml:space="preserve">” </w:t>
      </w:r>
      <w:r>
        <w:rPr>
          <w:rFonts w:ascii="Times New Roman" w:hAnsi="Times New Roman"/>
          <w:color w:val="auto"/>
          <w:sz w:val="20"/>
          <w:szCs w:val="20"/>
          <w:lang w:val="en-GB"/>
        </w:rPr>
        <w:t>observed in the Gurnigel Flysch (Weidmann et al., 1976) shows the same stratal pattern as the Boëge Marl, and also dates from the Lutetian. However, it underlies the Flysch 5 which can be considered as an equivalent of the Vouan Conglomerate. The stratigraphic succession of the Voirons Flysch would thus be reversed compared to that of the Gurnigel Flysch.</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 Bruant Sandstone</w:t>
      </w:r>
    </w:p>
    <w:p>
      <w:pPr>
        <w:pStyle w:val="Normal"/>
        <w:spacing w:lineRule="auto" w:line="480"/>
        <w:jc w:val="both"/>
        <w:rPr>
          <w:color w:val="auto"/>
        </w:rPr>
      </w:pPr>
      <w:r>
        <w:rPr>
          <w:rFonts w:ascii="Times New Roman" w:hAnsi="Times New Roman"/>
          <w:color w:val="auto"/>
          <w:sz w:val="20"/>
          <w:szCs w:val="20"/>
          <w:lang w:val="en-GB"/>
        </w:rPr>
        <w:t>In contrast to Ragusa (2015), no stratigraphic rank is attributed to the Bruant Sandstone because of the uncertain nature of this unit (discrete stratigraphic unit capping the Boëge Marl or tectonic slice of Voirons Sandstone thrusted over this formation). Furthermore, this unit cannot be interpreted as a mélange (Kerrien et al., 1998) or as a broken formation due to the absence of a block-in-matrix fabric as well as boudinage following the common definition (Hsü, 1974; Festa et al., 2010).</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5.7.1 Origin of the name</w:t>
      </w:r>
    </w:p>
    <w:p>
      <w:pPr>
        <w:pStyle w:val="Normal"/>
        <w:spacing w:lineRule="auto" w:line="480"/>
        <w:jc w:val="both"/>
        <w:rPr>
          <w:color w:val="auto"/>
        </w:rPr>
      </w:pPr>
      <w:r>
        <w:rPr>
          <w:rFonts w:ascii="Times New Roman" w:hAnsi="Times New Roman"/>
          <w:color w:val="auto"/>
          <w:sz w:val="20"/>
          <w:szCs w:val="20"/>
          <w:lang w:val="en-GB"/>
        </w:rPr>
        <w:t>The name refers to the Bruant, a stream flowing west of the Habère-Lullin village and a tributary of the Menoge River.</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5.7.2 Type and reference sections</w:t>
      </w:r>
    </w:p>
    <w:p>
      <w:pPr>
        <w:pStyle w:val="Normal"/>
        <w:spacing w:lineRule="auto" w:line="480"/>
        <w:jc w:val="both"/>
        <w:rPr>
          <w:color w:val="auto"/>
        </w:rPr>
      </w:pPr>
      <w:r>
        <w:rPr>
          <w:rFonts w:ascii="Times New Roman" w:hAnsi="Times New Roman"/>
          <w:color w:val="auto"/>
          <w:sz w:val="20"/>
          <w:szCs w:val="20"/>
          <w:lang w:val="en-GB"/>
        </w:rPr>
        <w:t>Outcrops along the Bruant (46.2428</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6.4398</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represent the type section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However, the large occurrence of fault planes disrupting strata precludes appropriate logging (Fig. 13e).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5.7.3 History</w:t>
      </w:r>
    </w:p>
    <w:p>
      <w:pPr>
        <w:pStyle w:val="Normal"/>
        <w:spacing w:lineRule="auto" w:line="480"/>
        <w:jc w:val="both"/>
        <w:rPr>
          <w:color w:val="auto"/>
        </w:rPr>
      </w:pPr>
      <w:r>
        <w:rPr>
          <w:rFonts w:ascii="Times New Roman" w:hAnsi="Times New Roman"/>
          <w:color w:val="auto"/>
          <w:sz w:val="20"/>
          <w:szCs w:val="20"/>
          <w:lang w:val="en-GB"/>
        </w:rPr>
        <w:t>This unit was diversely interpreted in the past. Lombard (1940) first reported sandstone beds capping the Vouan Conglomerate at the Mont Macheret (i.e. the Grande Combe) and at the Targaillan peak. These beds were described as scattered and weathered. Van Stuijvenberg (1980) interpreted this succession as a tectonic slice, the Tête du Char slice, which comprised a lower part made of Voirons Sandstone capped by the Boëge Marl. Kerrien et al. (1998) reinterpreted this unit as a mélange, whereas Charollais et al. (1998) described a “</w:t>
      </w:r>
      <w:r>
        <w:rPr>
          <w:rFonts w:ascii="Times New Roman" w:hAnsi="Times New Roman"/>
          <w:i/>
          <w:iCs/>
          <w:color w:val="auto"/>
          <w:sz w:val="20"/>
          <w:szCs w:val="20"/>
          <w:lang w:val="en-GB"/>
        </w:rPr>
        <w:t>Série à prédominance gréseuse (Priabonien?)”</w:t>
      </w:r>
      <w:r>
        <w:rPr>
          <w:rFonts w:ascii="Times New Roman" w:hAnsi="Times New Roman"/>
          <w:color w:val="auto"/>
          <w:sz w:val="20"/>
          <w:szCs w:val="20"/>
          <w:lang w:val="en-GB"/>
        </w:rPr>
        <w:t xml:space="preserve"> (Fig. 2b). Recently, Ragusa (2015) refuted the mélange hypothesis, but the tectonic interpretation remains questionable as discussed below.</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5.7.4 Spatial distribution</w:t>
      </w:r>
    </w:p>
    <w:p>
      <w:pPr>
        <w:pStyle w:val="Normal"/>
        <w:spacing w:lineRule="auto" w:line="480"/>
        <w:jc w:val="both"/>
        <w:rPr>
          <w:color w:val="auto"/>
        </w:rPr>
      </w:pPr>
      <w:r>
        <w:rPr>
          <w:rFonts w:ascii="Times New Roman" w:hAnsi="Times New Roman"/>
          <w:color w:val="auto"/>
          <w:sz w:val="20"/>
          <w:szCs w:val="20"/>
          <w:lang w:val="en-GB"/>
        </w:rPr>
        <w:t xml:space="preserve">The Bruant Sandstone is currently restricted to the Grande Combe and the Tête du Char (Fig. </w:t>
      </w:r>
      <w:r>
        <w:rPr>
          <w:rFonts w:eastAsia="Tahoma" w:cs="Lohit Devanagari" w:ascii="Times New Roman" w:hAnsi="Times New Roman"/>
          <w:color w:val="auto"/>
          <w:kern w:val="2"/>
          <w:sz w:val="20"/>
          <w:szCs w:val="20"/>
          <w:lang w:val="en-GB" w:eastAsia="zh-CN" w:bidi="hi-IN"/>
        </w:rPr>
        <w:t>7</w:t>
      </w:r>
      <w:r>
        <w:rPr>
          <w:rFonts w:ascii="Times New Roman" w:hAnsi="Times New Roman"/>
          <w:color w:val="auto"/>
          <w:sz w:val="20"/>
          <w:szCs w:val="20"/>
          <w:lang w:val="en-GB"/>
        </w:rPr>
        <w:t>). The northern extension is unclear due to the lack of exposures along the north flank of these landforms. However, layers 2b and 3b at the Allinges Hills (Fig. 3a) could be a lateral equivalent of the Bruant Sandstone (see also section 6.1 for further discussion). The S-SE limit broadly follows the Menoge River. This unit is characterised by sporadic outcrops between the Chez les Roch hamlet and the Tête du Char (Charollais et al., 1998; Kerrien et al., 1998).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 xml:space="preserve">The lithology is broadly similar to that of the Voirons Sandstone. There is no evidence of a chaotic organisation or of muddy matrix as postulated by Kerrien et al. (1998). Some beds are folded as observed along the stream at the Chez Gagne hamlet. Most outcrops consist in a stack of tabular and massive dm- to m-thick sandstone beds (Fig. 13e). They are interspersed by some cm-thick marly intervals. No conglomeratic layers have been reported (van Stuijvenberg, 1980). A marly outcrop with cm-thick sandstone beds is located along the Nant de Carraz (Figs. </w:t>
      </w:r>
      <w:r>
        <w:rPr>
          <w:rFonts w:eastAsia="Tahoma" w:cs="Lohit Devanagari" w:ascii="Times New Roman" w:hAnsi="Times New Roman"/>
          <w:color w:val="auto"/>
          <w:kern w:val="2"/>
          <w:sz w:val="20"/>
          <w:szCs w:val="20"/>
          <w:lang w:val="en-GB" w:eastAsia="zh-CN" w:bidi="hi-IN"/>
        </w:rPr>
        <w:t>7</w:t>
      </w:r>
      <w:r>
        <w:rPr>
          <w:rFonts w:ascii="Times New Roman" w:hAnsi="Times New Roman"/>
          <w:color w:val="auto"/>
          <w:sz w:val="20"/>
          <w:szCs w:val="20"/>
          <w:lang w:val="en-GB"/>
        </w:rPr>
        <w:t xml:space="preserve"> and 13f).</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5.7.6 Sedimentological characteristics</w:t>
      </w:r>
    </w:p>
    <w:p>
      <w:pPr>
        <w:pStyle w:val="Normal"/>
        <w:spacing w:lineRule="auto" w:line="480"/>
        <w:jc w:val="both"/>
        <w:rPr>
          <w:color w:val="auto"/>
        </w:rPr>
      </w:pPr>
      <w:r>
        <w:rPr>
          <w:rFonts w:ascii="Times New Roman" w:hAnsi="Times New Roman"/>
          <w:color w:val="auto"/>
          <w:sz w:val="20"/>
          <w:szCs w:val="20"/>
          <w:lang w:val="en-GB"/>
        </w:rPr>
        <w:t>Sedimentary features are also comparable to those of the Voirons Sandstone with predominant structureless sandy beds. Because of the variable dips, no palaeocurrent direction is reported from this unit.</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5.7.7 Petrographical characteristics</w:t>
      </w:r>
    </w:p>
    <w:p>
      <w:pPr>
        <w:pStyle w:val="Normal"/>
        <w:spacing w:lineRule="auto" w:line="480"/>
        <w:jc w:val="both"/>
        <w:rPr>
          <w:color w:val="auto"/>
        </w:rPr>
      </w:pPr>
      <w:r>
        <w:rPr>
          <w:rFonts w:ascii="Times New Roman" w:hAnsi="Times New Roman"/>
          <w:color w:val="auto"/>
          <w:sz w:val="20"/>
          <w:szCs w:val="20"/>
          <w:lang w:val="en-GB"/>
        </w:rPr>
        <w:t xml:space="preserve">The framework composition is similar to that of the Voirons Sandstone with a dominant Quartzose petrofacies (Ragusa et al., 2017). Charollais et al. (1998) reported more frequent red-algae and bioclastic horizons than in the Voirons Sandstone. </w:t>
      </w:r>
      <w:r>
        <w:rPr>
          <w:rFonts w:eastAsia="Tahoma" w:cs="Lohit Devanagari" w:ascii="Times New Roman" w:hAnsi="Times New Roman"/>
          <w:color w:val="auto"/>
          <w:kern w:val="2"/>
          <w:sz w:val="20"/>
          <w:szCs w:val="20"/>
          <w:lang w:val="en-GB" w:eastAsia="zh-CN" w:bidi="hi-IN"/>
        </w:rPr>
        <w:t>v</w:t>
      </w:r>
      <w:r>
        <w:rPr>
          <w:rFonts w:ascii="Times New Roman" w:hAnsi="Times New Roman"/>
          <w:color w:val="auto"/>
          <w:sz w:val="20"/>
          <w:szCs w:val="20"/>
          <w:lang w:val="en-GB"/>
        </w:rPr>
        <w:t>an Stuijvenberg and Jan du Chêne (1980) further noticed a darker colour and a lower calcite content in the marly intervals. Recently, a small sandy block with amber fragments has been discovered north of Burdignin (Dr. André Piuz, pers. com., 2020).</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5.7.8 Lower boundary</w:t>
      </w:r>
    </w:p>
    <w:p>
      <w:pPr>
        <w:pStyle w:val="Normal"/>
        <w:spacing w:lineRule="auto" w:line="480"/>
        <w:jc w:val="both"/>
        <w:rPr>
          <w:color w:val="auto"/>
        </w:rPr>
      </w:pPr>
      <w:r>
        <w:rPr>
          <w:rFonts w:ascii="Times New Roman" w:hAnsi="Times New Roman"/>
          <w:color w:val="auto"/>
          <w:sz w:val="20"/>
          <w:szCs w:val="20"/>
          <w:lang w:val="en-GB"/>
        </w:rPr>
        <w:t xml:space="preserve">The unit overlies the Boëge Marl in the NE part of the Voirons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xml:space="preserve">). The gradual increase in sandstone beds at the Granges Sauthier exposure (Ragusa, 2015) emphasizes the probable stratigraphic nature of this boundary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This might be confirmed by the undocumented units (layers 2b and 3b) overlying the Vouan Conglomerate at the Maladière (Fig. 3a). However, a tectonic contact cannot be totally excluded, and the Bruant Sandstone would then correspond to a tectonic slice of the Voirons Sandstone following an out‐of‐sequence thrust as postulated by van Stuijvenberg (1980). Likewise, </w:t>
      </w:r>
      <w:r>
        <w:rPr>
          <w:rFonts w:eastAsia="Tahoma" w:cs="Lohit Devanagari" w:ascii="Times New Roman" w:hAnsi="Times New Roman"/>
          <w:color w:val="auto"/>
          <w:kern w:val="2"/>
          <w:sz w:val="20"/>
          <w:szCs w:val="20"/>
          <w:lang w:val="en-GB" w:eastAsia="zh-CN" w:bidi="hi-IN"/>
        </w:rPr>
        <w:t>t</w:t>
      </w:r>
      <w:r>
        <w:rPr>
          <w:rFonts w:ascii="Times New Roman" w:hAnsi="Times New Roman"/>
          <w:color w:val="auto"/>
          <w:sz w:val="20"/>
          <w:szCs w:val="20"/>
          <w:lang w:val="en-GB"/>
        </w:rPr>
        <w:t>he chaotic bedding observed at the Chez Musard outcrop (Fig. 13d) is suspicious. This section could either correspond to a slump, confirming the stratigraphic contact and the occurrence of minor internal deformations within the Boëge Marl, or could be related to the thrusting of the tectonic slice.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5.7.9 Upper boundary</w:t>
      </w:r>
    </w:p>
    <w:p>
      <w:pPr>
        <w:pStyle w:val="Normal"/>
        <w:spacing w:lineRule="auto" w:line="480"/>
        <w:jc w:val="both"/>
        <w:rPr>
          <w:color w:val="auto"/>
        </w:rPr>
      </w:pPr>
      <w:r>
        <w:rPr>
          <w:rFonts w:ascii="Times New Roman" w:hAnsi="Times New Roman"/>
          <w:color w:val="auto"/>
          <w:sz w:val="20"/>
          <w:szCs w:val="20"/>
          <w:lang w:val="en-GB"/>
        </w:rPr>
        <w:t>The variable dip orientations reported from the Bruant Sandstone (Ospina-Ostios, 2017) emphasise that this unit is tectonically deformed by several faults related to the overthrusting of the Préalpes Médianes Nappe. Despite its proximity to this nappe, the contact with the latter is hidden by a dense vegetation cover. This brittle deformation contrasts with the prevailing soft deformation observed in the Boëge Marl</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5.7.10 Thickness</w:t>
      </w:r>
    </w:p>
    <w:p>
      <w:pPr>
        <w:pStyle w:val="Normal"/>
        <w:spacing w:lineRule="auto" w:line="480"/>
        <w:jc w:val="both"/>
        <w:rPr>
          <w:color w:val="auto"/>
        </w:rPr>
      </w:pPr>
      <w:r>
        <w:rPr>
          <w:rFonts w:ascii="Times New Roman" w:hAnsi="Times New Roman"/>
          <w:color w:val="auto"/>
          <w:sz w:val="20"/>
          <w:szCs w:val="20"/>
          <w:lang w:val="en-GB"/>
        </w:rPr>
        <w:t xml:space="preserve">The Bruant Sandstone was initially included in the Boëge Marl. Kerrien et al. (1998) and Charollais et al. (1998) did not provide any measurement of the thickness of their alleged mélange, and the pronounced tectonic deformation, as well as the dismantling from the thrusting, prevents an accurate estimation. The current thickness of the deformed unit is roughly evaluated at about 500 m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5.7.11 Geologic age</w:t>
      </w:r>
    </w:p>
    <w:p>
      <w:pPr>
        <w:pStyle w:val="Normal"/>
        <w:spacing w:lineRule="auto" w:line="480"/>
        <w:jc w:val="both"/>
        <w:rPr>
          <w:color w:val="auto"/>
        </w:rPr>
      </w:pPr>
      <w:r>
        <w:rPr>
          <w:rFonts w:ascii="Times New Roman" w:hAnsi="Times New Roman"/>
          <w:color w:val="auto"/>
          <w:sz w:val="20"/>
          <w:szCs w:val="20"/>
          <w:lang w:val="en-GB"/>
        </w:rPr>
        <w:t>Due to the scarcity of marly intervals, no age determinations have been performed. Charollais et al. (1998) suggested a Priabonian age for this unit because it overlies the Boëge Marl (Bartonian). Based on foraminiferal biostratigraphy, Ragusa et al. (2018) postulated a Lutetian or a Priabonian age for this formation. Dating this unit will clarify its nature.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5.7.12 Comparisons with other regions</w:t>
      </w:r>
    </w:p>
    <w:p>
      <w:pPr>
        <w:pStyle w:val="Normal"/>
        <w:spacing w:lineRule="auto" w:line="480"/>
        <w:jc w:val="both"/>
        <w:rPr>
          <w:color w:val="auto"/>
        </w:rPr>
      </w:pPr>
      <w:r>
        <w:rPr>
          <w:rFonts w:ascii="Times New Roman" w:hAnsi="Times New Roman"/>
          <w:color w:val="auto"/>
          <w:sz w:val="20"/>
          <w:szCs w:val="20"/>
          <w:lang w:val="en-GB"/>
        </w:rPr>
        <w:t xml:space="preserve">Since the nature of the Bruant Sandstone is unresolved, comparisons remain uncertain. A potential equivalent could be the “Flysch 5 </w:t>
      </w:r>
      <w:r>
        <w:rPr>
          <w:rFonts w:ascii="Times New Roman" w:hAnsi="Times New Roman"/>
          <w:i w:val="false"/>
          <w:iCs w:val="false"/>
          <w:color w:val="auto"/>
          <w:sz w:val="20"/>
          <w:szCs w:val="20"/>
          <w:lang w:val="en-GB"/>
        </w:rPr>
        <w:t>à microconglomérats siliceux</w:t>
      </w:r>
      <w:r>
        <w:rPr>
          <w:rFonts w:ascii="Times New Roman" w:hAnsi="Times New Roman"/>
          <w:i/>
          <w:iCs/>
          <w:color w:val="auto"/>
          <w:sz w:val="20"/>
          <w:szCs w:val="20"/>
          <w:lang w:val="en-GB"/>
        </w:rPr>
        <w:t>”</w:t>
      </w:r>
      <w:r>
        <w:rPr>
          <w:rFonts w:ascii="Times New Roman" w:hAnsi="Times New Roman"/>
          <w:color w:val="auto"/>
          <w:sz w:val="20"/>
          <w:szCs w:val="20"/>
          <w:lang w:val="en-GB"/>
        </w:rPr>
        <w:t xml:space="preserve"> (Gurnigel Flysch; Weidmann et al., 1976), highlighting the re-establishment of a sandy sedimentation on top of a marly succession (i.e. the Boëge Marl) before the accretion of the Voirons Flysch.</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 Fenalet Sandstone</w:t>
      </w:r>
    </w:p>
    <w:p>
      <w:pPr>
        <w:pStyle w:val="Normal"/>
        <w:spacing w:lineRule="auto" w:line="480"/>
        <w:jc w:val="both"/>
        <w:rPr>
          <w:color w:val="auto"/>
        </w:rPr>
      </w:pPr>
      <w:r>
        <w:rPr>
          <w:rFonts w:ascii="Times New Roman" w:hAnsi="Times New Roman"/>
          <w:color w:val="auto"/>
          <w:sz w:val="20"/>
          <w:szCs w:val="20"/>
          <w:lang w:val="en-GB"/>
        </w:rPr>
        <w:t>There is no stratigraphic rank currently attributed to the Fenalet Sandstone because its current stratigraphic position remains uncertain, and lacks lateral continuity with the rest of the Voirons Flysch (Fig. 9).</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5.8.1 Origin of the name</w:t>
      </w:r>
    </w:p>
    <w:p>
      <w:pPr>
        <w:pStyle w:val="Normal"/>
        <w:spacing w:lineRule="auto" w:line="480"/>
        <w:jc w:val="both"/>
        <w:rPr>
          <w:color w:val="auto"/>
        </w:rPr>
      </w:pPr>
      <w:r>
        <w:rPr>
          <w:rFonts w:ascii="Times New Roman" w:hAnsi="Times New Roman"/>
          <w:color w:val="auto"/>
          <w:sz w:val="20"/>
          <w:szCs w:val="20"/>
          <w:lang w:val="en-GB"/>
        </w:rPr>
        <w:t>The name refers to the Fenalet quarry (46.3873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6.8201</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situated along the state road 21 near Saint-Gingolph (Fig. 2).</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5.8.2 Type and reference sections</w:t>
      </w:r>
    </w:p>
    <w:p>
      <w:pPr>
        <w:pStyle w:val="Normal"/>
        <w:spacing w:lineRule="auto" w:line="480"/>
        <w:jc w:val="both"/>
        <w:rPr>
          <w:color w:val="auto"/>
        </w:rPr>
      </w:pPr>
      <w:r>
        <w:rPr>
          <w:rFonts w:ascii="Times New Roman" w:hAnsi="Times New Roman"/>
          <w:color w:val="auto"/>
          <w:sz w:val="20"/>
          <w:szCs w:val="20"/>
          <w:lang w:val="en-GB"/>
        </w:rPr>
        <w:t>The ca. 50 m-high excavation front of the Fenalet quarry, capped by the Triassic sole (cornieule) of the Préalpes Médianes Nappe (Fig. 13g), constitutes the largest outcrop of the Voirons Flysch, and the best-preserved exposure of a tectonic contact between nappes in the Chablais Prealps. A secondary exposure forms a small bulge bounding the quarry from the railway.</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5.8.3 History</w:t>
      </w:r>
    </w:p>
    <w:p>
      <w:pPr>
        <w:pStyle w:val="Normal"/>
        <w:spacing w:lineRule="auto" w:line="480"/>
        <w:jc w:val="both"/>
        <w:rPr>
          <w:color w:val="auto"/>
        </w:rPr>
      </w:pPr>
      <w:r>
        <w:rPr>
          <w:rFonts w:ascii="Times New Roman" w:hAnsi="Times New Roman"/>
          <w:color w:val="auto"/>
          <w:sz w:val="20"/>
          <w:szCs w:val="20"/>
          <w:lang w:val="en-GB"/>
        </w:rPr>
        <w:t xml:space="preserve">Blanchet (1844) initially included the sandstone from the Fenalet quarry in the Flysch, while Favre (1867) placed it within the Macigno Alpin. Favre (1867) further correlated these sandstones with the Cenozoic rocks quarried at Bonneville (i.e. </w:t>
      </w:r>
      <w:r>
        <w:rPr>
          <w:rFonts w:ascii="Times New Roman" w:hAnsi="Times New Roman"/>
          <w:i/>
          <w:iCs/>
          <w:color w:val="auto"/>
          <w:sz w:val="20"/>
          <w:szCs w:val="20"/>
          <w:lang w:val="en-GB"/>
        </w:rPr>
        <w:t>Grès de Bonneville</w:t>
      </w:r>
      <w:r>
        <w:rPr>
          <w:rFonts w:ascii="Times New Roman" w:hAnsi="Times New Roman"/>
          <w:color w:val="auto"/>
          <w:sz w:val="20"/>
          <w:szCs w:val="20"/>
          <w:lang w:val="en-GB"/>
        </w:rPr>
        <w:t xml:space="preserve">). The Fenalet Sandstone was also merged with the red molasse deposits of the Bouveret section, and related to the </w:t>
      </w:r>
      <w:r>
        <w:rPr>
          <w:rFonts w:ascii="Times New Roman" w:hAnsi="Times New Roman"/>
          <w:i/>
          <w:iCs/>
          <w:color w:val="auto"/>
          <w:sz w:val="20"/>
          <w:szCs w:val="20"/>
          <w:lang w:val="en-GB"/>
        </w:rPr>
        <w:t>Ralligensandstein</w:t>
      </w:r>
      <w:r>
        <w:rPr>
          <w:rFonts w:ascii="Times New Roman" w:hAnsi="Times New Roman"/>
          <w:color w:val="auto"/>
          <w:sz w:val="20"/>
          <w:szCs w:val="20"/>
          <w:lang w:val="en-GB"/>
        </w:rPr>
        <w:t xml:space="preserve"> (Studer, 1853). Lugeon (1901) included these sandstones in the upper part of the Flysch, and Schardt (1906) confirmed their relationship with the </w:t>
      </w:r>
      <w:r>
        <w:rPr>
          <w:rFonts w:ascii="Times New Roman" w:hAnsi="Times New Roman"/>
          <w:i/>
          <w:iCs/>
          <w:color w:val="auto"/>
          <w:sz w:val="20"/>
          <w:szCs w:val="20"/>
          <w:lang w:val="en-GB"/>
        </w:rPr>
        <w:t>Préalpes bordières</w:t>
      </w:r>
      <w:r>
        <w:rPr>
          <w:rFonts w:ascii="Times New Roman" w:hAnsi="Times New Roman"/>
          <w:color w:val="auto"/>
          <w:sz w:val="20"/>
          <w:szCs w:val="20"/>
          <w:lang w:val="en-GB"/>
        </w:rPr>
        <w:t xml:space="preserve"> (External Prealps). The sandstones of the Fenalet quarry were then affiliated to the Ultrahelvetic realm (Gagnebin, 1944; Badoux, 1953; 1954, 1962; Rigassi, 1966) as reported on the Montreux sheet of the Swiss Geological Atlas (Badoux, 1965a) and on the Thonon – Chatel sheet of the French Geological map (Badoux, 1965b). Badoux (1965b) mentioned some analogies of these rocks with the Voirons Sandstone. However, Caron (1976) did not include the Fenalet quarry within the former Gurnigel Nappe, and suggested affinities with the Ultrahelvetic realm or the Submédiane Zone. Badoux (1996) took over this interpretation. Nevertheless, subsequent biostratigraphic data (Ujetz, 1996) showed that the Fenalet Sandstone might be coeval with the Voirons Flysch. This lead Dupuy et al. (2014) to modify their structural interpretation, and to suggest a correlation of this exposure with the Voirons Flysch, which was corroborated by the occurrence of garnet in the heavy-mineral composition (Ragusa, 2015; Ragusa et al., 2017).</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5.8.4 Spatial distribution</w:t>
      </w:r>
    </w:p>
    <w:p>
      <w:pPr>
        <w:pStyle w:val="Normal"/>
        <w:spacing w:lineRule="auto" w:line="480"/>
        <w:jc w:val="both"/>
        <w:rPr>
          <w:color w:val="auto"/>
        </w:rPr>
      </w:pPr>
      <w:r>
        <w:rPr>
          <w:rFonts w:ascii="Times New Roman" w:hAnsi="Times New Roman"/>
          <w:color w:val="auto"/>
          <w:sz w:val="20"/>
          <w:szCs w:val="20"/>
          <w:lang w:val="en-GB"/>
        </w:rPr>
        <w:t>The Fenalet Sandstone constitutes the easternmost exposure of the Voirons Flysch. Two tectonic slices occur along the state road 21 between Saint-Gingolph and Le Bouveret (Gagnebin, 1924; Badoux, 1996; Dupuy et al., 2014), the most important of which is the Fenalet quarry (Fig. 13g).</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5.8.5 Lithological characteristics and facies variations</w:t>
      </w:r>
    </w:p>
    <w:p>
      <w:pPr>
        <w:pStyle w:val="Normal"/>
        <w:spacing w:lineRule="auto" w:line="480"/>
        <w:jc w:val="both"/>
        <w:rPr>
          <w:color w:val="auto"/>
        </w:rPr>
      </w:pPr>
      <w:r>
        <w:rPr>
          <w:rFonts w:ascii="Times New Roman" w:hAnsi="Times New Roman"/>
          <w:color w:val="auto"/>
          <w:sz w:val="20"/>
          <w:szCs w:val="20"/>
          <w:lang w:val="en-GB"/>
        </w:rPr>
        <w:t xml:space="preserve">The Fenalet Sandstone presents a peculiar and monotonous stratal pattern comprising an alternation of dm-thick, tabular, fine- to medium-grained dark sandstone beds interspersed by cm-thick marly intervals (Figs. </w:t>
      </w:r>
      <w:r>
        <w:rPr>
          <w:rFonts w:eastAsia="Tahoma" w:cs="Lohit Devanagari" w:ascii="Times New Roman" w:hAnsi="Times New Roman"/>
          <w:color w:val="auto"/>
          <w:kern w:val="2"/>
          <w:sz w:val="20"/>
          <w:szCs w:val="20"/>
          <w:lang w:val="en-GB" w:eastAsia="zh-CN" w:bidi="hi-IN"/>
        </w:rPr>
        <w:t>7</w:t>
      </w:r>
      <w:r>
        <w:rPr>
          <w:rFonts w:ascii="Times New Roman" w:hAnsi="Times New Roman"/>
          <w:color w:val="auto"/>
          <w:sz w:val="20"/>
          <w:szCs w:val="20"/>
          <w:lang w:val="en-GB"/>
        </w:rPr>
        <w:t xml:space="preserve"> and 13g). Such a stacking pattern is unique in the Voirons Flysch. Indeed, the marly interbeds are thinner than those of the Bons Mb. and of the Boëge Marl for a similar range of sandstone bed thickness, and their thickness does not vary up section.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5.8.6 Sedimentological characteristics</w:t>
      </w:r>
    </w:p>
    <w:p>
      <w:pPr>
        <w:pStyle w:val="Normal"/>
        <w:spacing w:lineRule="auto" w:line="480"/>
        <w:jc w:val="both"/>
        <w:rPr>
          <w:color w:val="auto"/>
        </w:rPr>
      </w:pPr>
      <w:r>
        <w:rPr>
          <w:rFonts w:ascii="Times New Roman" w:hAnsi="Times New Roman"/>
          <w:color w:val="auto"/>
          <w:sz w:val="20"/>
          <w:szCs w:val="20"/>
          <w:lang w:val="en-GB"/>
        </w:rPr>
        <w:t>The laminated, fine- to medium-grained, tabular sandstone beds correspond to the F9 facies (Mutti, 1992). They commonly show upper-plane bed laminae and current ripples. No palaeocurrent direction could be measured from the Fenalet Sandstone because of the scarcity of features at the base of beds and the very thin interbeds. Blanchet (1844) and Favre (1867) reported fucoids from this exposure. The frequent occurrence of thin sandstone beds suggests deposition from surge-like turbidity currents (Mulder and Alexander, 2001). Furthermore, the low lithic content and the high proportion of mica confirm deposition in the distal part of a deep-sea fan (Ragusa and Kindler, 2018).</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5.8.7 Petrographical characteristics</w:t>
      </w:r>
    </w:p>
    <w:p>
      <w:pPr>
        <w:pStyle w:val="Normal"/>
        <w:spacing w:lineRule="auto" w:line="480"/>
        <w:jc w:val="both"/>
        <w:rPr>
          <w:color w:val="auto"/>
        </w:rPr>
      </w:pPr>
      <w:r>
        <w:rPr>
          <w:rFonts w:ascii="Times New Roman" w:hAnsi="Times New Roman"/>
          <w:color w:val="auto"/>
          <w:sz w:val="20"/>
          <w:szCs w:val="20"/>
          <w:lang w:val="en-GB"/>
        </w:rPr>
        <w:t xml:space="preserve">Beds consist of well-cemented micaceous sandstones (Peterhans, 1923; Badoux, 1962, 1965b). The framework composition comprises chert and various limestone fragments (Badoux, 1954, 1962). Abundant skeletal grains include red-algae fragments, bryozoans, </w:t>
      </w:r>
      <w:r>
        <w:rPr>
          <w:rFonts w:ascii="Times New Roman" w:hAnsi="Times New Roman"/>
          <w:i/>
          <w:iCs/>
          <w:color w:val="auto"/>
          <w:sz w:val="20"/>
          <w:szCs w:val="20"/>
          <w:lang w:val="en-GB"/>
        </w:rPr>
        <w:t>Asterocyclina</w:t>
      </w:r>
      <w:r>
        <w:rPr>
          <w:rFonts w:ascii="Times New Roman" w:hAnsi="Times New Roman"/>
          <w:color w:val="auto"/>
          <w:sz w:val="20"/>
          <w:szCs w:val="20"/>
          <w:lang w:val="en-GB"/>
        </w:rPr>
        <w:t xml:space="preserve"> sp., </w:t>
      </w:r>
      <w:r>
        <w:rPr>
          <w:rFonts w:ascii="Times New Roman" w:hAnsi="Times New Roman"/>
          <w:i/>
          <w:iCs/>
          <w:color w:val="auto"/>
          <w:sz w:val="20"/>
          <w:szCs w:val="20"/>
          <w:lang w:val="en-GB"/>
        </w:rPr>
        <w:t>Discocyclina</w:t>
      </w:r>
      <w:r>
        <w:rPr>
          <w:rFonts w:ascii="Times New Roman" w:hAnsi="Times New Roman"/>
          <w:color w:val="auto"/>
          <w:sz w:val="20"/>
          <w:szCs w:val="20"/>
          <w:lang w:val="en-GB"/>
        </w:rPr>
        <w:t xml:space="preserve"> sp., </w:t>
      </w:r>
      <w:r>
        <w:rPr>
          <w:rFonts w:ascii="Times New Roman" w:hAnsi="Times New Roman"/>
          <w:i/>
          <w:iCs/>
          <w:color w:val="auto"/>
          <w:sz w:val="20"/>
          <w:szCs w:val="20"/>
          <w:lang w:val="en-GB"/>
        </w:rPr>
        <w:t>Heterostegina</w:t>
      </w:r>
      <w:r>
        <w:rPr>
          <w:rFonts w:ascii="Times New Roman" w:hAnsi="Times New Roman"/>
          <w:color w:val="auto"/>
          <w:sz w:val="20"/>
          <w:szCs w:val="20"/>
          <w:lang w:val="en-GB"/>
        </w:rPr>
        <w:t xml:space="preserve"> sp., and shell fragments (Badoux, 1953, 1954). Badoux (1953, 1954) also noticed the occurrence of authigenic quartz within red-algae fragments. Recent quantitative petrographic analysis affiliated the Fenalet Sandstone to the Quartzose petrofacies (Ragusa et al., 2017).</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5.8.8 Lower boundary</w:t>
      </w:r>
    </w:p>
    <w:p>
      <w:pPr>
        <w:pStyle w:val="Normal"/>
        <w:spacing w:lineRule="auto" w:line="480"/>
        <w:jc w:val="both"/>
        <w:rPr>
          <w:color w:val="auto"/>
        </w:rPr>
      </w:pPr>
      <w:r>
        <w:rPr>
          <w:rFonts w:ascii="Times New Roman" w:hAnsi="Times New Roman"/>
          <w:color w:val="auto"/>
          <w:sz w:val="20"/>
          <w:szCs w:val="20"/>
          <w:lang w:val="en-GB"/>
        </w:rPr>
        <w:t xml:space="preserve">The lower boundary of the Fenalet Sandstone corresponds to the tectonic contact of the Voirons Nappe with the underlying Infrapréalpine mélange (Fig. 2a). This contact is indiscernible as it is covered by Quaternary deposits, and situated beneath the Léman (Lake Geneva). Additionally, the lateral continuity of the Fenalet Sandstone is interrupted by dextral strike-slip faults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(Dupuy et al., 2014).</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5.8.9 Upper boundary</w:t>
      </w:r>
    </w:p>
    <w:p>
      <w:pPr>
        <w:pStyle w:val="Normal"/>
        <w:spacing w:lineRule="auto" w:line="480"/>
        <w:jc w:val="both"/>
        <w:rPr>
          <w:color w:val="auto"/>
        </w:rPr>
      </w:pPr>
      <w:r>
        <w:rPr>
          <w:rFonts w:ascii="Times New Roman" w:hAnsi="Times New Roman"/>
          <w:color w:val="auto"/>
          <w:sz w:val="20"/>
          <w:szCs w:val="20"/>
          <w:lang w:val="en-GB"/>
        </w:rPr>
        <w:t>The upper limit of the Fenalet Sandstone corresponds to the basal thrust of the Préalpes Médianes Nappe (Fig. 13g). The uppermost layers have been softly deformed by the overlying nappe, and no mélange is observed.</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5.8.10 Thickness</w:t>
      </w:r>
    </w:p>
    <w:p>
      <w:pPr>
        <w:pStyle w:val="Normal"/>
        <w:spacing w:lineRule="auto" w:line="480"/>
        <w:jc w:val="both"/>
        <w:rPr>
          <w:color w:val="auto"/>
        </w:rPr>
      </w:pPr>
      <w:r>
        <w:rPr>
          <w:rFonts w:ascii="Times New Roman" w:hAnsi="Times New Roman"/>
          <w:color w:val="auto"/>
          <w:sz w:val="20"/>
          <w:szCs w:val="20"/>
          <w:lang w:val="en-GB"/>
        </w:rPr>
        <w:t>Only the upper part of this unit is visible at the exposure (ca. 50 m). The seismic profile of Dupuy et al. (2014; Fig. 17) indicates that at least 150 m of undifferentiated flysch are buried below glacial to glaciolacustrine deposits off the Fenalet quarry. Moreover, potential dismantling of the upper part of the unit by the overriding Préalpes Médianes Nappe has to be considered.</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5.8.11 Geologic age</w:t>
      </w:r>
    </w:p>
    <w:p>
      <w:pPr>
        <w:pStyle w:val="Normal"/>
        <w:spacing w:lineRule="auto" w:line="480"/>
        <w:jc w:val="both"/>
        <w:rPr>
          <w:color w:val="auto"/>
        </w:rPr>
      </w:pPr>
      <w:r>
        <w:rPr>
          <w:rFonts w:ascii="Times New Roman" w:hAnsi="Times New Roman"/>
          <w:color w:val="auto"/>
          <w:sz w:val="20"/>
          <w:szCs w:val="20"/>
          <w:lang w:val="en-GB"/>
        </w:rPr>
        <w:t xml:space="preserve">Badoux (1962, 1965b) inferred a probable Priabonian age from the skeletal grains in the sandstones. </w:t>
      </w:r>
      <w:r>
        <w:rPr>
          <w:rFonts w:eastAsia="Tahoma" w:cs="Lohit Devanagari" w:ascii="Times New Roman" w:hAnsi="Times New Roman"/>
          <w:color w:val="auto"/>
          <w:kern w:val="2"/>
          <w:sz w:val="20"/>
          <w:szCs w:val="20"/>
          <w:lang w:val="en-GB" w:eastAsia="zh-CN" w:bidi="hi-IN"/>
        </w:rPr>
        <w:t>v</w:t>
      </w:r>
      <w:r>
        <w:rPr>
          <w:rFonts w:ascii="Times New Roman" w:hAnsi="Times New Roman"/>
          <w:color w:val="auto"/>
          <w:sz w:val="20"/>
          <w:szCs w:val="20"/>
          <w:lang w:val="en-GB"/>
        </w:rPr>
        <w:t>an Stuijvenberg and Morel failed to date the section with dinoflagellates and calcareous nannofossils (R. Morel, comm. pers. 2005 in Dupuy et al., 2014). Finally, Ujetz (1996) found upper Paleocene planktonic foraminifera in the marls which are probably reworked considering the presence of nummulitids and discocyclinids in the sandstones.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 xml:space="preserve">5.8.12 </w:t>
      </w:r>
      <w:bookmarkStart w:id="3" w:name="_Hlk50399510"/>
      <w:r>
        <w:rPr>
          <w:rFonts w:ascii="Times New Roman" w:hAnsi="Times New Roman"/>
          <w:b/>
          <w:bCs/>
          <w:color w:val="auto"/>
          <w:sz w:val="20"/>
          <w:szCs w:val="20"/>
          <w:lang w:val="en-GB"/>
        </w:rPr>
        <w:t>Comparison with other regions</w:t>
      </w:r>
      <w:bookmarkEnd w:id="3"/>
    </w:p>
    <w:p>
      <w:pPr>
        <w:pStyle w:val="Normal"/>
        <w:spacing w:lineRule="auto" w:line="480"/>
        <w:jc w:val="both"/>
        <w:rPr>
          <w:color w:val="auto"/>
        </w:rPr>
      </w:pPr>
      <w:r>
        <w:rPr>
          <w:rFonts w:ascii="Times New Roman" w:hAnsi="Times New Roman"/>
          <w:color w:val="auto"/>
          <w:sz w:val="20"/>
          <w:szCs w:val="20"/>
          <w:lang w:val="en-GB"/>
        </w:rPr>
        <w:t>The Fenalet Sandstone shares a similar petrographic composition (Quartzose petrofacies) with the Voirons Sandstone and the Bruant Sandstone, and could be a downslope counterpart of these units. The marly intervals present some similarities with the Boëge Marl. However, because its sand:marl ratio is higher, the Fenalet Sandstone cannot be considered as a distal equivalent of this latter unit. Intermediate inputs from the surrounding shelf are not excluded, and would explain the abundance of turbiditic episodes, as well as this peculiar stratal pattern. Exposures of the Schoni Sandstone in the Schlieren Flysch (Fig. 44 in Winkler, 1983) show a similar stratal pattern.</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6</w:t>
      </w:r>
      <w:r>
        <w:rPr>
          <w:rFonts w:ascii="Times New Roman" w:hAnsi="Times New Roman"/>
          <w:b/>
          <w:bCs/>
          <w:color w:val="auto"/>
          <w:sz w:val="20"/>
          <w:szCs w:val="20"/>
          <w:lang w:val="en-GB"/>
        </w:rPr>
        <w:t xml:space="preserve"> Discussion</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6</w:t>
      </w:r>
      <w:r>
        <w:rPr>
          <w:rFonts w:ascii="Times New Roman" w:hAnsi="Times New Roman"/>
          <w:b/>
          <w:bCs/>
          <w:color w:val="auto"/>
          <w:sz w:val="20"/>
          <w:szCs w:val="20"/>
          <w:lang w:val="en-GB"/>
        </w:rPr>
        <w:t xml:space="preserve">.1 </w:t>
      </w:r>
      <w:bookmarkStart w:id="4" w:name="_Hlk50399374"/>
      <w:r>
        <w:rPr>
          <w:rFonts w:ascii="Times New Roman" w:hAnsi="Times New Roman"/>
          <w:b/>
          <w:bCs/>
          <w:color w:val="auto"/>
          <w:sz w:val="20"/>
          <w:szCs w:val="20"/>
          <w:lang w:val="en-GB"/>
        </w:rPr>
        <w:t xml:space="preserve">Northern extension of the Voirons </w:t>
      </w:r>
      <w:bookmarkEnd w:id="4"/>
      <w:r>
        <w:rPr>
          <w:rFonts w:eastAsia="Tahoma" w:cs="Lohit Devanagari" w:ascii="Times New Roman" w:hAnsi="Times New Roman"/>
          <w:b/>
          <w:bCs/>
          <w:color w:val="auto"/>
          <w:kern w:val="2"/>
          <w:sz w:val="20"/>
          <w:szCs w:val="20"/>
          <w:lang w:val="en-GB" w:eastAsia="zh-CN" w:bidi="hi-IN"/>
        </w:rPr>
        <w:t>Nappe and of the underlying units</w:t>
      </w:r>
    </w:p>
    <w:p>
      <w:pPr>
        <w:pStyle w:val="Normal"/>
        <w:spacing w:lineRule="auto" w:line="480"/>
        <w:jc w:val="both"/>
        <w:rPr>
          <w:color w:val="auto"/>
        </w:rPr>
      </w:pPr>
      <w:r>
        <w:rPr>
          <w:rFonts w:ascii="Times New Roman" w:hAnsi="Times New Roman"/>
          <w:color w:val="auto"/>
          <w:sz w:val="20"/>
          <w:szCs w:val="20"/>
          <w:lang w:val="en-GB"/>
        </w:rPr>
        <w:t xml:space="preserve">Figure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xml:space="preserve"> depicts the reviewed tectonic map of the Voirons Flysch deep-sea fan between the Voirons and the Allinges Hills. Beyond the Voirons, the extensive Quaternary cover hinders accurate mapping of the Voirons Flysch and obscures stratigraphic correlations. Fortunately, electric prospects (Büchli et al., 1976) and boreholes (Table 2) (Dray, 1971; Blavoux, 1988) performed between Bons-en-Chablais and Évian-les-Bains, as well as a recent seismic survey over Lake Geneva (Dupuy et al., 2014) provide some information on this part of the Voirons Flysch. Figure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xml:space="preserve"> shows a revised tectonic map of the Voirons Flysch up to the Allinges Hills.</w:t>
      </w:r>
    </w:p>
    <w:p>
      <w:pPr>
        <w:pStyle w:val="Normal"/>
        <w:spacing w:lineRule="auto" w:line="480"/>
        <w:jc w:val="both"/>
        <w:rPr>
          <w:color w:val="auto"/>
        </w:rPr>
      </w:pPr>
      <w:r>
        <w:rPr>
          <w:rFonts w:ascii="Times New Roman" w:hAnsi="Times New Roman"/>
          <w:color w:val="auto"/>
          <w:sz w:val="20"/>
          <w:szCs w:val="20"/>
          <w:lang w:val="en-GB"/>
        </w:rPr>
        <w:t xml:space="preserve">The low elevation of the Allinges Hills contrasts with that of the Voirons. This difference could be related to the accretion of the tectonic slices and of the Infraprealpine Mélange beneath the Voirons (Figs. 2 and 3) which may persist as a thinned layer along the Allinges Hills where only a ca. 80 m-thick limestone interval has been identified in the Mapad 1 core (Fig. 2a; Table 2) (Dupuy et al., 2014). This interval </w:t>
      </w:r>
      <w:r>
        <w:rPr>
          <w:rFonts w:eastAsia="Tahoma" w:cs="Lohit Devanagari" w:ascii="Times New Roman" w:hAnsi="Times New Roman"/>
          <w:color w:val="auto"/>
          <w:kern w:val="2"/>
          <w:sz w:val="20"/>
          <w:szCs w:val="20"/>
          <w:lang w:val="en-GB" w:eastAsia="zh-CN" w:bidi="hi-IN"/>
        </w:rPr>
        <w:t>is</w:t>
      </w:r>
      <w:r>
        <w:rPr>
          <w:rFonts w:ascii="Times New Roman" w:hAnsi="Times New Roman"/>
          <w:color w:val="auto"/>
          <w:sz w:val="20"/>
          <w:szCs w:val="20"/>
          <w:lang w:val="en-GB"/>
        </w:rPr>
        <w:t xml:space="preserve"> tentatively related to the Infraprealpine Mélange (Charollais et al., 1998) whose seismic profiles confirm </w:t>
      </w:r>
      <w:r>
        <w:rPr>
          <w:rFonts w:eastAsia="Tahoma" w:cs="Lohit Devanagari" w:ascii="Times New Roman" w:hAnsi="Times New Roman"/>
          <w:color w:val="auto"/>
          <w:kern w:val="2"/>
          <w:sz w:val="20"/>
          <w:szCs w:val="20"/>
          <w:lang w:val="en-GB" w:eastAsia="zh-CN" w:bidi="hi-IN"/>
        </w:rPr>
        <w:t>its</w:t>
      </w:r>
      <w:r>
        <w:rPr>
          <w:rFonts w:ascii="Times New Roman" w:hAnsi="Times New Roman"/>
          <w:color w:val="auto"/>
          <w:sz w:val="20"/>
          <w:szCs w:val="20"/>
          <w:lang w:val="en-GB"/>
        </w:rPr>
        <w:t xml:space="preserve"> continuation eastwards beneath Lake Geneva and along the Fenalet quarry where it is interrupted by several dextral strike slip faults (Dupuy et al., 2014).</w:t>
      </w:r>
    </w:p>
    <w:p>
      <w:pPr>
        <w:pStyle w:val="Normal"/>
        <w:spacing w:lineRule="auto" w:line="480"/>
        <w:jc w:val="both"/>
        <w:rPr>
          <w:color w:val="auto"/>
        </w:rPr>
      </w:pPr>
      <w:r>
        <w:rPr>
          <w:rFonts w:ascii="Times New Roman" w:hAnsi="Times New Roman"/>
          <w:color w:val="auto"/>
          <w:sz w:val="20"/>
          <w:szCs w:val="20"/>
          <w:lang w:val="en-GB"/>
        </w:rPr>
        <w:t xml:space="preserve">Although Quaternary deposits are locally up to 500 m thick (Blavoux, 1988), a subsurface continuity between the Voirons and the Allinges Hills is preserved (Fig. 3a). The restricted outcrop of the Dranse River also confirms the continuation of the Voirons Flysch in this direction. However, the subsurface occurrence of the Ultrahelvetic Flysch in this area </w:t>
      </w:r>
      <w:r>
        <w:rPr>
          <w:rFonts w:eastAsia="Tahoma" w:cs="Lohit Devanagari" w:ascii="Times New Roman" w:hAnsi="Times New Roman"/>
          <w:color w:val="auto"/>
          <w:kern w:val="2"/>
          <w:sz w:val="20"/>
          <w:szCs w:val="20"/>
          <w:lang w:val="en-GB" w:eastAsia="zh-CN" w:bidi="hi-IN"/>
        </w:rPr>
        <w:t>next to</w:t>
      </w:r>
      <w:r>
        <w:rPr>
          <w:rFonts w:ascii="Times New Roman" w:hAnsi="Times New Roman"/>
          <w:color w:val="auto"/>
          <w:sz w:val="20"/>
          <w:szCs w:val="20"/>
          <w:lang w:val="en-GB"/>
        </w:rPr>
        <w:t xml:space="preserve"> the Voirons Flysch remains questionable since all flysch-type deposits have a similar seismic signature (cf. the “undifferentiated flysch” of Dupuy et al., 2014). Nannoplankton dating carried out on some borehole samples (Fig. 2a) gave a </w:t>
      </w:r>
      <w:r>
        <w:rPr>
          <w:rFonts w:eastAsia="Tahoma" w:cs="Lohit Devanagari" w:ascii="Times New Roman" w:hAnsi="Times New Roman"/>
          <w:color w:val="auto"/>
          <w:kern w:val="2"/>
          <w:sz w:val="20"/>
          <w:szCs w:val="20"/>
          <w:lang w:val="en-GB" w:eastAsia="zh-CN" w:bidi="hi-IN"/>
        </w:rPr>
        <w:t>l</w:t>
      </w:r>
      <w:r>
        <w:rPr>
          <w:rFonts w:ascii="Times New Roman" w:hAnsi="Times New Roman"/>
          <w:color w:val="auto"/>
          <w:sz w:val="20"/>
          <w:szCs w:val="20"/>
          <w:lang w:val="en-GB"/>
        </w:rPr>
        <w:t xml:space="preserve">ate Eocene age (Table 2) which is consistent with both the age of the Ultrahelvetic Flysch (Charollais et al., 1993) and that of the Voirons Flysch (van Stuijvenberg and Jan du Chêne, 1980, e.g. Boëge Marl). Hence, due to the lack of reliable petrographic data, the flysch deposits of Late Eocene age identified in the subsurface in the </w:t>
      </w:r>
      <w:r>
        <w:rPr>
          <w:rFonts w:eastAsia="Tahoma" w:cs="Lohit Devanagari" w:ascii="Times New Roman" w:hAnsi="Times New Roman"/>
          <w:color w:val="auto"/>
          <w:kern w:val="2"/>
          <w:sz w:val="20"/>
          <w:szCs w:val="20"/>
          <w:lang w:val="en-GB" w:eastAsia="zh-CN" w:bidi="hi-IN"/>
        </w:rPr>
        <w:t>Gavot Plateau</w:t>
      </w:r>
      <w:r>
        <w:rPr>
          <w:rFonts w:ascii="Times New Roman" w:hAnsi="Times New Roman"/>
          <w:color w:val="auto"/>
          <w:sz w:val="20"/>
          <w:szCs w:val="20"/>
          <w:lang w:val="en-GB"/>
        </w:rPr>
        <w:t xml:space="preserve"> area cannot be attributed with certainty to the Voirons Flysch.</w:t>
      </w:r>
    </w:p>
    <w:p>
      <w:pPr>
        <w:pStyle w:val="Normal"/>
        <w:spacing w:lineRule="auto" w:line="480"/>
        <w:jc w:val="both"/>
        <w:rPr>
          <w:color w:val="auto"/>
        </w:rPr>
      </w:pPr>
      <w:r>
        <w:rPr>
          <w:rFonts w:ascii="Times New Roman" w:hAnsi="Times New Roman"/>
          <w:color w:val="auto"/>
          <w:sz w:val="20"/>
          <w:szCs w:val="20"/>
          <w:lang w:val="en-GB"/>
        </w:rPr>
        <w:t xml:space="preserve">The northern prolongation of the stratigraphic units is also hampered by Quaternary deposits. The boundary of the Allinges Mb. cannot be constrained southward within the Voirons Sandstone Fm. We have arbitrarily defined the limit by the strike-slip fault to the West of Allinges in Fig. </w:t>
      </w:r>
      <w:r>
        <w:rPr>
          <w:rFonts w:eastAsia="Tahoma" w:cs="Lohit Devanagari" w:ascii="Times New Roman" w:hAnsi="Times New Roman"/>
          <w:color w:val="auto"/>
          <w:kern w:val="2"/>
          <w:sz w:val="20"/>
          <w:szCs w:val="20"/>
          <w:lang w:val="en-GB" w:eastAsia="zh-CN" w:bidi="hi-IN"/>
        </w:rPr>
        <w:t>5</w:t>
      </w:r>
      <w:r>
        <w:rPr>
          <w:rFonts w:ascii="Times New Roman" w:hAnsi="Times New Roman"/>
          <w:color w:val="auto"/>
          <w:sz w:val="20"/>
          <w:szCs w:val="20"/>
          <w:lang w:val="en-GB"/>
        </w:rPr>
        <w:t xml:space="preserve">. As stated above, Layer 1 at the Allinges Hills (Büchli et al., 1976) might correspond to the Bons Mb. with regard to their common marly content (Fig. 3a). Its occurrence at the Allinges Hills would suggest a larger extension than expected. However, the absence of exposures precludes any definite correlation, and Layer 1 is by default affiliated to the Allinges Mb. As explained above, the downslope extension of the Vouan Conglomerate is missing, and the lack of exposure beyond the Maladière hampers to determine its overall geometry. The Vouan Conglomerate is currently interrupted by a sinistral strike-slip fault separating the Maladières from the Collines des Châteaux (Figs. 2 and 5). Despite field evidence for the extension of the Boëge Marl to the Dranse River and the uncertainties regarding the status of the </w:t>
      </w:r>
      <w:r>
        <w:rPr>
          <w:rFonts w:eastAsia="Tahoma" w:cs="Lohit Devanagari" w:ascii="Times New Roman" w:hAnsi="Times New Roman"/>
          <w:color w:val="auto"/>
          <w:kern w:val="2"/>
          <w:sz w:val="20"/>
          <w:szCs w:val="20"/>
          <w:lang w:val="en-GB" w:eastAsia="zh-CN" w:bidi="hi-IN"/>
        </w:rPr>
        <w:t>Bruant Sandstone, we suggest that</w:t>
      </w:r>
      <w:r>
        <w:rPr>
          <w:rFonts w:ascii="Times New Roman" w:hAnsi="Times New Roman"/>
          <w:color w:val="auto"/>
          <w:sz w:val="20"/>
          <w:szCs w:val="20"/>
          <w:lang w:val="en-GB"/>
        </w:rPr>
        <w:t xml:space="preserve"> the local </w:t>
      </w:r>
      <w:r>
        <w:rPr>
          <w:rFonts w:eastAsia="Tahoma" w:cs="Lohit Devanagari" w:ascii="Times New Roman" w:hAnsi="Times New Roman"/>
          <w:color w:val="auto"/>
          <w:kern w:val="2"/>
          <w:sz w:val="20"/>
          <w:szCs w:val="20"/>
          <w:lang w:val="en-GB" w:eastAsia="zh-CN" w:bidi="hi-IN"/>
        </w:rPr>
        <w:t>pinch-out</w:t>
      </w:r>
      <w:r>
        <w:rPr>
          <w:rFonts w:ascii="Times New Roman" w:hAnsi="Times New Roman"/>
          <w:color w:val="auto"/>
          <w:sz w:val="20"/>
          <w:szCs w:val="20"/>
          <w:lang w:val="en-GB"/>
        </w:rPr>
        <w:t xml:space="preserve"> of the Boëge Marl can be due to an erosional event preceding or associated to the deposition of the Bruant Sandstone and emphasising the </w:t>
      </w:r>
      <w:r>
        <w:rPr>
          <w:rFonts w:eastAsia="Tahoma" w:cs="Lohit Devanagari" w:ascii="Times New Roman" w:hAnsi="Times New Roman"/>
          <w:color w:val="auto"/>
          <w:kern w:val="2"/>
          <w:sz w:val="20"/>
          <w:szCs w:val="20"/>
          <w:lang w:val="en-GB" w:eastAsia="zh-CN" w:bidi="hi-IN"/>
        </w:rPr>
        <w:t>progradation</w:t>
      </w:r>
      <w:r>
        <w:rPr>
          <w:rFonts w:ascii="Times New Roman" w:hAnsi="Times New Roman"/>
          <w:color w:val="auto"/>
          <w:sz w:val="20"/>
          <w:szCs w:val="20"/>
          <w:lang w:val="en-GB"/>
        </w:rPr>
        <w:t xml:space="preserve"> of the reactivated fan in outer-fan settings. </w:t>
      </w:r>
      <w:r>
        <w:rPr>
          <w:rFonts w:eastAsia="Tahoma" w:cs="Lohit Devanagari" w:ascii="Times New Roman" w:hAnsi="Times New Roman"/>
          <w:color w:val="auto"/>
          <w:kern w:val="2"/>
          <w:sz w:val="20"/>
          <w:szCs w:val="20"/>
          <w:lang w:val="en-GB" w:eastAsia="zh-CN" w:bidi="hi-IN"/>
        </w:rPr>
        <w:t>T</w:t>
      </w:r>
      <w:r>
        <w:rPr>
          <w:rFonts w:ascii="Times New Roman" w:hAnsi="Times New Roman"/>
          <w:color w:val="auto"/>
          <w:sz w:val="20"/>
          <w:szCs w:val="20"/>
          <w:lang w:val="en-GB"/>
        </w:rPr>
        <w:t>his local disappearance could be alternatively linked to the occurrence of a thrust fault if the tectonic origin of the Bruant Sandstone is corroborated.</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6</w:t>
      </w:r>
      <w:r>
        <w:rPr>
          <w:rFonts w:ascii="Times New Roman" w:hAnsi="Times New Roman"/>
          <w:b/>
          <w:bCs/>
          <w:color w:val="auto"/>
          <w:sz w:val="20"/>
          <w:szCs w:val="20"/>
          <w:lang w:val="en-GB"/>
        </w:rPr>
        <w:t>.2 Geometry of the Voirons Flysch deep-sea fan</w:t>
      </w:r>
    </w:p>
    <w:p>
      <w:pPr>
        <w:pStyle w:val="Normal"/>
        <w:spacing w:lineRule="auto" w:line="480"/>
        <w:jc w:val="both"/>
        <w:rPr>
          <w:color w:val="auto"/>
        </w:rPr>
      </w:pPr>
      <w:r>
        <w:rPr>
          <w:rFonts w:ascii="Times New Roman" w:hAnsi="Times New Roman"/>
          <w:color w:val="auto"/>
          <w:sz w:val="20"/>
          <w:szCs w:val="20"/>
          <w:lang w:val="en-GB"/>
        </w:rPr>
        <w:t xml:space="preserve">Assuming a lack of internal tectonic subdivisions, except for regional-scale, post-nappe deformation by several strike-slip faults (Dupuy, 2006; Dupuy et al., 2014; Ospina-Ostios, 2017), the Voirons Flysch is considered to behave as an integrated system. Furthermore, based on subsurface data, and despite the discontinuity of the exposures between the Voirons, the Allinges Hills and the Fenalet quarry, we assume they represent the same geological body (Fig. 2a). The geometry of the Voirons fan reconstructed in this paper shows a more restricted geographic extension, spatially separated from the adjacent Gurnigel fan. The Voirons fan is estimated to have been ca. 50 km </w:t>
      </w:r>
      <w:r>
        <w:rPr>
          <w:rFonts w:eastAsia="Tahoma" w:cs="Lohit Devanagari" w:ascii="Times New Roman" w:hAnsi="Times New Roman"/>
          <w:color w:val="auto"/>
          <w:kern w:val="2"/>
          <w:sz w:val="20"/>
          <w:szCs w:val="20"/>
          <w:lang w:val="en-GB" w:eastAsia="zh-CN" w:bidi="hi-IN"/>
        </w:rPr>
        <w:t>length</w:t>
      </w:r>
      <w:r>
        <w:rPr>
          <w:rFonts w:ascii="Times New Roman" w:hAnsi="Times New Roman"/>
          <w:color w:val="auto"/>
          <w:sz w:val="20"/>
          <w:szCs w:val="20"/>
          <w:lang w:val="en-GB"/>
        </w:rPr>
        <w:t xml:space="preserve">, whereas its </w:t>
      </w:r>
      <w:r>
        <w:rPr>
          <w:rFonts w:eastAsia="Tahoma" w:cs="Lohit Devanagari" w:ascii="Times New Roman" w:hAnsi="Times New Roman"/>
          <w:color w:val="auto"/>
          <w:kern w:val="2"/>
          <w:sz w:val="20"/>
          <w:szCs w:val="20"/>
          <w:lang w:val="en-GB" w:eastAsia="zh-CN" w:bidi="hi-IN"/>
        </w:rPr>
        <w:t>width</w:t>
      </w:r>
      <w:r>
        <w:rPr>
          <w:rFonts w:ascii="Times New Roman" w:hAnsi="Times New Roman"/>
          <w:color w:val="auto"/>
          <w:sz w:val="20"/>
          <w:szCs w:val="20"/>
          <w:lang w:val="en-GB"/>
        </w:rPr>
        <w:t xml:space="preserve"> cannot be accurately constrained since an undetermined portion of the Voirons Flysch remains rooted beneath the Préalpes Médianes Nappe.</w:t>
      </w:r>
    </w:p>
    <w:p>
      <w:pPr>
        <w:pStyle w:val="Normal"/>
        <w:spacing w:lineRule="auto" w:line="480"/>
        <w:jc w:val="both"/>
        <w:rPr>
          <w:color w:val="auto"/>
        </w:rPr>
      </w:pPr>
      <w:r>
        <w:rPr>
          <w:rFonts w:ascii="Times New Roman" w:hAnsi="Times New Roman"/>
          <w:color w:val="auto"/>
          <w:sz w:val="20"/>
          <w:szCs w:val="20"/>
          <w:lang w:val="en-GB"/>
        </w:rPr>
        <w:t xml:space="preserve">The maximal thickness of the </w:t>
      </w:r>
      <w:r>
        <w:rPr>
          <w:rFonts w:eastAsia="Tahoma" w:cs="Lohit Devanagari" w:ascii="Times New Roman" w:hAnsi="Times New Roman"/>
          <w:color w:val="auto"/>
          <w:kern w:val="2"/>
          <w:sz w:val="20"/>
          <w:szCs w:val="20"/>
          <w:lang w:val="en-GB" w:eastAsia="zh-CN" w:bidi="hi-IN"/>
        </w:rPr>
        <w:t>fan</w:t>
      </w:r>
      <w:r>
        <w:rPr>
          <w:rFonts w:ascii="Times New Roman" w:hAnsi="Times New Roman"/>
          <w:color w:val="auto"/>
          <w:sz w:val="20"/>
          <w:szCs w:val="20"/>
          <w:lang w:val="en-GB"/>
        </w:rPr>
        <w:t xml:space="preserve"> is reached in the Voirons (Fig. </w:t>
      </w:r>
      <w:r>
        <w:rPr>
          <w:rFonts w:eastAsia="Tahoma" w:cs="Lohit Devanagari" w:ascii="Times New Roman" w:hAnsi="Times New Roman"/>
          <w:color w:val="auto"/>
          <w:kern w:val="2"/>
          <w:sz w:val="20"/>
          <w:szCs w:val="20"/>
          <w:lang w:val="en-GB" w:eastAsia="zh-CN" w:bidi="hi-IN"/>
        </w:rPr>
        <w:t>4</w:t>
      </w:r>
      <w:r>
        <w:rPr>
          <w:rFonts w:ascii="Times New Roman" w:hAnsi="Times New Roman"/>
          <w:color w:val="auto"/>
          <w:sz w:val="20"/>
          <w:szCs w:val="20"/>
          <w:lang w:val="en-GB"/>
        </w:rPr>
        <w:t xml:space="preserve">; ca. 2500 m), and decreases towards the east (ca. 400 m at the Allinges Hills; Büchli et al., 1976). In the easternmost part of the study area (e.g. the Fenalet quarry), seismic surveys (Dupuy et al., 2014) show that the thickness is further reduced (ca. 150 m). As previously mentioned, the basal and uppermost parts of the Voirons Flysch were probably dismantled during thrusting, resulting in an underestimation of the overall thickness. Palaeocurrent directions corroborate an eastward dispersal pattern (Figs. 8 and 9) (Winkler, 1984a; Caron, 1989). The important variability of current directions in the Voirons Sandstone reflects a lobe depositional setting with a low degree of confinement, whereas the restricted directions in the Vouan Conglomerate indicate that flows were constrained into a channel-levee system (Fig. 14). The few data recovered from the Boëge Marl (Fig. </w:t>
      </w:r>
      <w:r>
        <w:rPr>
          <w:rFonts w:eastAsia="Tahoma" w:cs="Lohit Devanagari" w:ascii="Times New Roman" w:hAnsi="Times New Roman"/>
          <w:color w:val="auto"/>
          <w:kern w:val="2"/>
          <w:sz w:val="20"/>
          <w:szCs w:val="20"/>
          <w:lang w:val="en-GB" w:eastAsia="zh-CN" w:bidi="hi-IN"/>
        </w:rPr>
        <w:t>7</w:t>
      </w:r>
      <w:r>
        <w:rPr>
          <w:rFonts w:ascii="Times New Roman" w:hAnsi="Times New Roman"/>
          <w:color w:val="auto"/>
          <w:sz w:val="20"/>
          <w:szCs w:val="20"/>
          <w:lang w:val="en-GB"/>
        </w:rPr>
        <w:t>) possibly indicate that density flows mostly followed the starved channel.</w:t>
      </w:r>
    </w:p>
    <w:p>
      <w:pPr>
        <w:pStyle w:val="Normal"/>
        <w:spacing w:lineRule="auto" w:line="480"/>
        <w:jc w:val="both"/>
        <w:rPr>
          <w:color w:val="auto"/>
        </w:rPr>
      </w:pPr>
      <w:r>
        <w:rPr>
          <w:rFonts w:ascii="Times New Roman" w:hAnsi="Times New Roman"/>
          <w:color w:val="auto"/>
          <w:sz w:val="20"/>
          <w:szCs w:val="20"/>
          <w:lang w:val="en-GB"/>
        </w:rPr>
        <w:t xml:space="preserve">Although basinward lithofacies are described in the stack pattern (Ragusa and Kindler, 2018), we did not find any field evidence of spatial downslope </w:t>
      </w:r>
      <w:r>
        <w:rPr>
          <w:rFonts w:eastAsia="Tahoma" w:cs="Lohit Devanagari" w:ascii="Times New Roman" w:hAnsi="Times New Roman"/>
          <w:color w:val="auto"/>
          <w:kern w:val="2"/>
          <w:sz w:val="20"/>
          <w:szCs w:val="20"/>
          <w:lang w:val="en-GB" w:eastAsia="zh-CN" w:bidi="hi-IN"/>
        </w:rPr>
        <w:t>lithological change</w:t>
      </w:r>
      <w:r>
        <w:rPr>
          <w:rFonts w:ascii="Times New Roman" w:hAnsi="Times New Roman"/>
          <w:color w:val="auto"/>
          <w:sz w:val="20"/>
          <w:szCs w:val="20"/>
          <w:lang w:val="en-GB"/>
        </w:rPr>
        <w:t xml:space="preserve"> within the described stratigraphic units, suggesting large-scale deposition over several kilometres and subtle basinward gradatio</w:t>
      </w:r>
      <w:bookmarkStart w:id="5" w:name="_Hlk50399688"/>
      <w:bookmarkEnd w:id="5"/>
      <w:r>
        <w:rPr>
          <w:rFonts w:ascii="Times New Roman" w:hAnsi="Times New Roman"/>
          <w:color w:val="auto"/>
          <w:sz w:val="20"/>
          <w:szCs w:val="20"/>
          <w:lang w:val="en-GB"/>
        </w:rPr>
        <w:t xml:space="preserve">ns. Most interpretations are hence based on the geometry and lateral extent of the rock bodies. With regard to the overall thickness and the diversity of depositional settings, the Voirons area corresponds to the upstream part of the fan where all stratigraphic units are well preserved (Figs. 9 and 14). Coarse channelized sequences widely occur in the Vouan Conglomerate and locally in the Signal des Voirons Mb. They are restricted to the western part of the fan, and disappear eastward where the marly component of the Boëge Marl and of the Fenalet Sandstone are prominent (Fig. 14). However, the conglomeratic and upper-slope equivalents of the Voirons Sandstone and of Bruant Sandstone are missing, possibly preserved in the root of the Voirons Nappe, overthrusted by the Préalpes Médianes Nappe, or dismantled together with the erosional upper slope during their incorporation into the sedimentary accretionary prism. The occurrence of notable marly intervals within the succession (interfingering zone between the Voirons Sandstone and the Vouan Conglomerate, and the Boëge Marl) implies that detrital supplies were interrupted by some starvation periods whose the origin is probably related to tectonic events of the Alpine orogen or to </w:t>
      </w:r>
      <w:r>
        <w:rPr>
          <w:rFonts w:eastAsia="Tahoma" w:cs="Lohit Devanagari" w:ascii="Times New Roman" w:hAnsi="Times New Roman"/>
          <w:color w:val="auto"/>
          <w:kern w:val="2"/>
          <w:sz w:val="20"/>
          <w:szCs w:val="20"/>
          <w:lang w:val="en-GB" w:eastAsia="zh-CN" w:bidi="hi-IN"/>
        </w:rPr>
        <w:t>short-term</w:t>
      </w:r>
      <w:r>
        <w:rPr>
          <w:rFonts w:ascii="Times New Roman" w:hAnsi="Times New Roman"/>
          <w:color w:val="auto"/>
          <w:sz w:val="20"/>
          <w:szCs w:val="20"/>
          <w:lang w:val="en-GB"/>
        </w:rPr>
        <w:t xml:space="preserve"> sea-level rise.</w:t>
      </w:r>
    </w:p>
    <w:p>
      <w:pPr>
        <w:pStyle w:val="Normal"/>
        <w:spacing w:lineRule="auto" w:line="480"/>
        <w:jc w:val="both"/>
        <w:rPr>
          <w:color w:val="auto"/>
        </w:rPr>
      </w:pPr>
      <w:r>
        <w:rPr>
          <w:rFonts w:ascii="Times New Roman" w:hAnsi="Times New Roman"/>
          <w:color w:val="auto"/>
          <w:sz w:val="20"/>
          <w:szCs w:val="20"/>
          <w:lang w:val="en-GB"/>
        </w:rPr>
        <w:t>Along the Allinges Hills, the outcrops successively exhibit the distal parts of the fan. The Allinges Mb. may correspond to a channel in the inner-fan depositional system (Fig. 14). The Vouan Conglomerate is very restricted in this area, and no basinward equivalent of this unit has been reported yet. They might have been removed by extensive glacial erosion or covered by glacial deposits during the Quaternary (Coutterand, 2010). The exposures along the Dranse River (Fig. 2) show that the Boëge Marl corresponds to the uppermost unit of the Voirons Flysch in this area due to the proximity of the Triassic rocks from the Préalpes Médianes Nappe (Badoux, 1965b). This would also corroborate a restricted lateral extension of the Bruant Sandstone. As discussed above, the delimitation of the Boëge Marl and of the Bruant Sandstone is debatable without any accurate subsurface data between the Voirons and the Allinges Hills. Finally, the lithologic and sedimentary features suggest that the Fenalet Sandstone constitutes the fringe of the deep-sea fan, i.e. an outer fan setting, (Figs. 9 and 12), although a lateral supply from the adjacent shelf is also plausible considering the high frequency of depositional events.</w:t>
      </w:r>
    </w:p>
    <w:p>
      <w:pPr>
        <w:pStyle w:val="Normal"/>
        <w:spacing w:lineRule="auto" w:line="480"/>
        <w:jc w:val="both"/>
        <w:rPr/>
      </w:pPr>
      <w:r>
        <w:rPr>
          <w:rFonts w:ascii="Times New Roman" w:hAnsi="Times New Roman"/>
          <w:color w:val="auto"/>
          <w:sz w:val="20"/>
          <w:szCs w:val="20"/>
          <w:lang w:val="en-GB"/>
        </w:rPr>
        <w:t>As turbidity currents can transport sediment along great distances (Ricci-Lucchi and Valmori, 1980; Tyson and Follows, 2000; Stow a</w:t>
      </w:r>
      <w:r>
        <w:rPr>
          <w:rFonts w:ascii="Times New Roman" w:hAnsi="Times New Roman"/>
          <w:color w:val="auto"/>
          <w:sz w:val="20"/>
          <w:szCs w:val="20"/>
          <w:u w:val="none"/>
          <w:lang w:val="en-GB"/>
        </w:rPr>
        <w:t xml:space="preserve">nd </w:t>
      </w:r>
      <w:r>
        <w:rPr>
          <w:rStyle w:val="LienInternet"/>
          <w:rFonts w:ascii="Times New Roman" w:hAnsi="Times New Roman"/>
          <w:color w:val="auto"/>
          <w:sz w:val="20"/>
          <w:szCs w:val="20"/>
          <w:u w:val="none"/>
          <w:lang w:val="en-GB"/>
        </w:rPr>
        <w:t>Smillie</w:t>
      </w:r>
      <w:r>
        <w:rPr>
          <w:rFonts w:ascii="Times New Roman" w:hAnsi="Times New Roman"/>
          <w:color w:val="auto"/>
          <w:sz w:val="20"/>
          <w:szCs w:val="20"/>
          <w:u w:val="none"/>
          <w:lang w:val="en-GB"/>
        </w:rPr>
        <w:t xml:space="preserve">, </w:t>
      </w:r>
      <w:r>
        <w:rPr>
          <w:rFonts w:ascii="Times New Roman" w:hAnsi="Times New Roman"/>
          <w:color w:val="auto"/>
          <w:sz w:val="20"/>
          <w:szCs w:val="20"/>
          <w:lang w:val="en-GB"/>
        </w:rPr>
        <w:t>2020), the possibility that very fine-grained sediments from the Voirons Flysch were deposited in the vicinity of the Gurnigel fan, located only about 60 km to the east, and then in between the deep-sea fans cannot be excluded. Hence, although both fans might have been spatially separated, we cannot rule out intricate detrit</w:t>
      </w:r>
      <w:bookmarkStart w:id="6" w:name="_Hlk502956551"/>
      <w:bookmarkEnd w:id="6"/>
      <w:r>
        <w:rPr>
          <w:rFonts w:ascii="Times New Roman" w:hAnsi="Times New Roman"/>
          <w:color w:val="auto"/>
          <w:sz w:val="20"/>
          <w:szCs w:val="20"/>
          <w:lang w:val="en-GB"/>
        </w:rPr>
        <w:t>al exchanges.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bookmarkStart w:id="7" w:name="_Hlk50122138"/>
      <w:bookmarkStart w:id="8" w:name="_Hlk50122138"/>
      <w:bookmarkEnd w:id="8"/>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6</w:t>
      </w:r>
      <w:r>
        <w:rPr>
          <w:rFonts w:ascii="Times New Roman" w:hAnsi="Times New Roman"/>
          <w:b/>
          <w:bCs/>
          <w:color w:val="auto"/>
          <w:sz w:val="20"/>
          <w:szCs w:val="20"/>
          <w:lang w:val="en-GB"/>
        </w:rPr>
        <w:t xml:space="preserve">.3 </w:t>
      </w:r>
      <w:bookmarkStart w:id="9" w:name="_Hlk50464698"/>
      <w:r>
        <w:rPr>
          <w:rFonts w:ascii="Times New Roman" w:hAnsi="Times New Roman"/>
          <w:b/>
          <w:bCs/>
          <w:color w:val="auto"/>
          <w:sz w:val="20"/>
          <w:szCs w:val="20"/>
          <w:lang w:val="en-GB"/>
        </w:rPr>
        <w:t>Sedimentary evolution of the Voirons Flysch</w:t>
      </w:r>
      <w:bookmarkEnd w:id="9"/>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Figure 14 depicts a model of the geometry of the Voirons Flysch deep-sea fan. We propose the following model to describe the sedimentary evolution of the Voirons Flysch:</w:t>
      </w:r>
    </w:p>
    <w:p>
      <w:pPr>
        <w:pStyle w:val="Normal"/>
        <w:spacing w:lineRule="auto" w:line="480"/>
        <w:jc w:val="both"/>
        <w:rPr>
          <w:color w:val="auto"/>
        </w:rPr>
      </w:pPr>
      <w:r>
        <w:rPr>
          <w:rFonts w:ascii="Times New Roman" w:hAnsi="Times New Roman"/>
          <w:color w:val="auto"/>
          <w:sz w:val="20"/>
          <w:szCs w:val="20"/>
          <w:lang w:val="en-GB"/>
        </w:rPr>
        <w:t>(1) The inception of the detrital supply might have started earlier than the Ypresian (Paleocene ?). The subordinate thinned sandy beds of the Bons Mb. were wrapped in hemipelagic marls and suggest that direct connection between the shoreline and the deep-marine basin through a submarine canyon was not yet effective. Considering the confined lateral distribution of the Bons Mb., we hypothesize that a restricted immature trench fan (Underwood and Bachmann, 1982) was developing at that time.</w:t>
      </w:r>
    </w:p>
    <w:p>
      <w:pPr>
        <w:pStyle w:val="Normal"/>
        <w:spacing w:lineRule="auto" w:line="480"/>
        <w:jc w:val="both"/>
        <w:rPr>
          <w:color w:val="auto"/>
        </w:rPr>
      </w:pPr>
      <w:r>
        <w:rPr>
          <w:rFonts w:ascii="Times New Roman" w:hAnsi="Times New Roman"/>
          <w:color w:val="auto"/>
          <w:sz w:val="20"/>
          <w:szCs w:val="20"/>
          <w:lang w:val="en-GB"/>
        </w:rPr>
        <w:t>(2) The nascent fan graded to a mature fan of the Voirons Sandstone with the increasing frequency of density flows during early Eocene. Punctually, river floods or earthquakes lead to the local deposition of coarse detritus (Signal Mb.). In the meantime, repetitive tectonic events changed the terrestrial drainage system, and intermittently modified the detrital composition to the Feldspathic petrofacies.</w:t>
      </w:r>
    </w:p>
    <w:p>
      <w:pPr>
        <w:pStyle w:val="Normal"/>
        <w:spacing w:lineRule="auto" w:line="480"/>
        <w:jc w:val="both"/>
        <w:rPr>
          <w:color w:val="auto"/>
        </w:rPr>
      </w:pPr>
      <w:r>
        <w:rPr>
          <w:rFonts w:ascii="Times New Roman" w:hAnsi="Times New Roman"/>
          <w:color w:val="auto"/>
          <w:sz w:val="20"/>
          <w:szCs w:val="20"/>
          <w:lang w:val="en-GB"/>
        </w:rPr>
        <w:t>(3) A first major disruption in the sedimentation occurred during the Lutetian. The tectonic deformation may have been sufficiently pronounced to reduce detrital inputs (sequence 3; Fig. 11), and, simultaneously, to increase the shed of metamorphic lithoclasts (Feldspathic petrofacies). The acme of this stage corresponds to a short starvation period marked by the deposition of a thin (ca. 30 m) marly sequence (van Stuijvenberg, 1980).</w:t>
      </w:r>
    </w:p>
    <w:p>
      <w:pPr>
        <w:pStyle w:val="Normal"/>
        <w:spacing w:lineRule="auto" w:line="480"/>
        <w:jc w:val="both"/>
        <w:rPr>
          <w:color w:val="auto"/>
        </w:rPr>
      </w:pPr>
      <w:r>
        <w:rPr>
          <w:rFonts w:ascii="Times New Roman" w:hAnsi="Times New Roman"/>
          <w:color w:val="auto"/>
          <w:sz w:val="20"/>
          <w:szCs w:val="20"/>
          <w:lang w:val="en-GB"/>
        </w:rPr>
        <w:t>(4) The turbiditic system was quickly reactivated and deposited a thickening- and coarsening-upward succession, the Vouan Conglomerate (sequence 4; Fig. 11). The previous sediment routing (Quartzose petrofacies) disappeared and was replaced by the Feldspathic petrofacies. The channel deposits of the deep-sea fan (Vouan Conglomerate) prograded over the previously deposited lobes of the Voirons Sandstone. Frébourg (2006) reports an upward increase in block size suggesting an increasing energy of density flows with time. Detrital influx remained stable throughout the Lutetian. The homogeneous composition of the Vouan Conglomerate contrasts with the great variability of the Voirons Sandstone.</w:t>
      </w:r>
    </w:p>
    <w:p>
      <w:pPr>
        <w:pStyle w:val="Normal"/>
        <w:spacing w:lineRule="auto" w:line="480"/>
        <w:jc w:val="both"/>
        <w:rPr>
          <w:color w:val="auto"/>
        </w:rPr>
      </w:pPr>
      <w:r>
        <w:rPr>
          <w:rFonts w:ascii="Times New Roman" w:hAnsi="Times New Roman"/>
          <w:color w:val="auto"/>
          <w:sz w:val="20"/>
          <w:szCs w:val="20"/>
          <w:lang w:val="en-GB"/>
        </w:rPr>
        <w:t>(5) The occurrence of the Boëge Marl during Lutetian/Bartonian corresponds to the second major disruption in the sedimentation of the Voirons deep-sea fan. The abrupt transition from massive, coarse-grained deposits to a thinly bedded, predominantly marly succession describes a long period of starvation (Ragusa et al., 2018). The latter locally induced channel collapses, as reported at the base of the Boëge Marl (Ragusa, 2015; Ospina-Ostios, 2017; Ragusa et al., 2018). The Feldspathic petrofacies was replaced by the Quartzose petrofacies. Furthermore, the occurrence of soft-sediment deformations (slump) may correspond to the establishment of an upper slope-basin environment (Underwood et al., 2003).</w:t>
      </w:r>
    </w:p>
    <w:p>
      <w:pPr>
        <w:pStyle w:val="Normal"/>
        <w:spacing w:lineRule="auto" w:line="480"/>
        <w:jc w:val="both"/>
        <w:rPr>
          <w:color w:val="auto"/>
        </w:rPr>
      </w:pPr>
      <w:r>
        <w:rPr>
          <w:rFonts w:ascii="Times New Roman" w:hAnsi="Times New Roman"/>
          <w:color w:val="auto"/>
          <w:sz w:val="20"/>
          <w:szCs w:val="20"/>
          <w:lang w:val="en-GB"/>
        </w:rPr>
        <w:t xml:space="preserve">(6) Considering that the Bruant Sandstone is a stratigraphic unit, the deep-sea fan was reactivated around the </w:t>
      </w:r>
      <w:r>
        <w:rPr>
          <w:rFonts w:eastAsia="Tahoma" w:cs="Lohit Devanagari" w:ascii="Times New Roman" w:hAnsi="Times New Roman"/>
          <w:color w:val="auto"/>
          <w:kern w:val="2"/>
          <w:sz w:val="20"/>
          <w:szCs w:val="20"/>
          <w:lang w:val="en-GB" w:eastAsia="zh-CN" w:bidi="hi-IN"/>
        </w:rPr>
        <w:t>m</w:t>
      </w:r>
      <w:r>
        <w:rPr>
          <w:rFonts w:ascii="Times New Roman" w:hAnsi="Times New Roman"/>
          <w:color w:val="auto"/>
          <w:sz w:val="20"/>
          <w:szCs w:val="20"/>
          <w:lang w:val="en-GB"/>
        </w:rPr>
        <w:t>iddle-</w:t>
      </w:r>
      <w:r>
        <w:rPr>
          <w:rFonts w:eastAsia="Tahoma" w:cs="Lohit Devanagari" w:ascii="Times New Roman" w:hAnsi="Times New Roman"/>
          <w:color w:val="auto"/>
          <w:kern w:val="2"/>
          <w:sz w:val="20"/>
          <w:szCs w:val="20"/>
          <w:lang w:val="en-GB" w:eastAsia="zh-CN" w:bidi="hi-IN"/>
        </w:rPr>
        <w:t>l</w:t>
      </w:r>
      <w:r>
        <w:rPr>
          <w:rFonts w:ascii="Times New Roman" w:hAnsi="Times New Roman"/>
          <w:color w:val="auto"/>
          <w:sz w:val="20"/>
          <w:szCs w:val="20"/>
          <w:lang w:val="en-GB"/>
        </w:rPr>
        <w:t>ate Eocene boundary. The proportion of sand increased again, and a new fan system corresponding to the Bruant Sandstone was established. Sedimentation ended with the introduction of the Voirons Flysch within the sedimentary accretionary prism during the late Eocene (Bartonian or Priabonian ?, Ragusa et al., 2018).</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7</w:t>
      </w:r>
      <w:r>
        <w:rPr>
          <w:rFonts w:ascii="Times New Roman" w:hAnsi="Times New Roman"/>
          <w:b/>
          <w:bCs/>
          <w:color w:val="auto"/>
          <w:sz w:val="20"/>
          <w:szCs w:val="20"/>
          <w:lang w:val="en-GB"/>
        </w:rPr>
        <w:t xml:space="preserve"> Conclusions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The present study provides a revision of the lithostratigraphic scheme of the Voirons Flysch with the following main results (Table 1):</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 xml:space="preserve">• </w:t>
      </w:r>
      <w:r>
        <w:rPr>
          <w:rFonts w:ascii="Times New Roman" w:hAnsi="Times New Roman"/>
          <w:color w:val="auto"/>
          <w:sz w:val="20"/>
          <w:szCs w:val="20"/>
          <w:lang w:val="en-GB"/>
        </w:rPr>
        <w:t>The Voirons Flysch is subdivided into three formations: the Voirons Sandstone, the Vouan Conglomerate, the Boëge Marl. Each of these units is defined by lithological, sedimentological and petrographic criteria. The Voirons Flysch is capped by an additional unit, the Bruant Sandstone, the nature of which remains uncertain (youngest stratigraphic unit or tectonic slice).</w:t>
      </w:r>
    </w:p>
    <w:p>
      <w:pPr>
        <w:pStyle w:val="Normal"/>
        <w:spacing w:lineRule="auto" w:line="480"/>
        <w:jc w:val="both"/>
        <w:rPr>
          <w:color w:val="auto"/>
        </w:rPr>
      </w:pPr>
      <w:r>
        <w:rPr>
          <w:rFonts w:ascii="Times New Roman" w:hAnsi="Times New Roman"/>
          <w:color w:val="auto"/>
          <w:sz w:val="20"/>
          <w:szCs w:val="20"/>
          <w:lang w:val="en-GB"/>
        </w:rPr>
        <w:t xml:space="preserve">• </w:t>
      </w:r>
      <w:r>
        <w:rPr>
          <w:rFonts w:ascii="Times New Roman" w:hAnsi="Times New Roman"/>
          <w:color w:val="auto"/>
          <w:sz w:val="20"/>
          <w:szCs w:val="20"/>
          <w:lang w:val="en-GB"/>
        </w:rPr>
        <w:t>The Bons Mb., the Signal Mb. and the Allinges Mb. are recognised within the Voirons Sandstone with characteristic lithological and sedimentological features.</w:t>
      </w:r>
    </w:p>
    <w:p>
      <w:pPr>
        <w:pStyle w:val="Normal"/>
        <w:spacing w:lineRule="auto" w:line="480"/>
        <w:jc w:val="both"/>
        <w:rPr>
          <w:color w:val="auto"/>
        </w:rPr>
      </w:pPr>
      <w:r>
        <w:rPr>
          <w:rFonts w:ascii="Times New Roman" w:hAnsi="Times New Roman"/>
          <w:color w:val="auto"/>
          <w:sz w:val="20"/>
          <w:szCs w:val="20"/>
          <w:lang w:val="en-GB"/>
        </w:rPr>
        <w:t xml:space="preserve">• </w:t>
      </w:r>
      <w:r>
        <w:rPr>
          <w:rFonts w:ascii="Times New Roman" w:hAnsi="Times New Roman"/>
          <w:color w:val="auto"/>
          <w:sz w:val="20"/>
          <w:szCs w:val="20"/>
          <w:lang w:val="en-GB"/>
        </w:rPr>
        <w:t>The geographical extent of the Vouan Conglomerate has been refined. This formation has been identified in the southern part of the Allinges Hills (e.g. Grotte aux Loups) and in a few exposures previously attributed to the Voirons Sandstone (e.g. the Saxel upper quarry).</w:t>
      </w:r>
    </w:p>
    <w:p>
      <w:pPr>
        <w:pStyle w:val="Normal"/>
        <w:spacing w:lineRule="auto" w:line="480"/>
        <w:jc w:val="both"/>
        <w:rPr>
          <w:color w:val="auto"/>
        </w:rPr>
      </w:pPr>
      <w:bookmarkStart w:id="10" w:name="move502964541"/>
      <w:bookmarkEnd w:id="10"/>
      <w:r>
        <w:rPr>
          <w:rFonts w:ascii="Times New Roman" w:hAnsi="Times New Roman"/>
          <w:color w:val="auto"/>
          <w:sz w:val="20"/>
          <w:szCs w:val="20"/>
          <w:lang w:val="en-GB"/>
        </w:rPr>
        <w:t xml:space="preserve">• </w:t>
      </w:r>
      <w:r>
        <w:rPr>
          <w:rFonts w:ascii="Times New Roman" w:hAnsi="Times New Roman"/>
          <w:color w:val="auto"/>
          <w:sz w:val="20"/>
          <w:szCs w:val="20"/>
          <w:lang w:val="en-GB"/>
        </w:rPr>
        <w:t>The lithostratigraphic succession comprises two major disruptions in sediment supply during the Lutetian at the Voirons Sandstone – Vouan Conglomerate and at the Vouan Conglomerate – Boëge Marl boundaries.</w:t>
      </w:r>
    </w:p>
    <w:p>
      <w:pPr>
        <w:pStyle w:val="Normal"/>
        <w:spacing w:lineRule="auto" w:line="480"/>
        <w:jc w:val="both"/>
        <w:rPr>
          <w:color w:val="auto"/>
        </w:rPr>
      </w:pPr>
      <w:bookmarkStart w:id="11" w:name="move5029645411"/>
      <w:bookmarkEnd w:id="11"/>
      <w:r>
        <w:rPr>
          <w:rFonts w:ascii="Times New Roman" w:hAnsi="Times New Roman"/>
          <w:color w:val="auto"/>
          <w:sz w:val="20"/>
          <w:szCs w:val="20"/>
          <w:lang w:val="en-GB"/>
        </w:rPr>
        <w:t xml:space="preserve">• </w:t>
      </w:r>
      <w:r>
        <w:rPr>
          <w:rFonts w:ascii="Times New Roman" w:hAnsi="Times New Roman"/>
          <w:color w:val="auto"/>
          <w:sz w:val="20"/>
          <w:szCs w:val="20"/>
          <w:lang w:val="en-GB"/>
        </w:rPr>
        <w:t>The Voirons Flysch was an eastward deflected deep-sea fan. Exposures located in the Voirons correspond to the channel-levee system and to the inner fan, whereas outcrops at the Allinges Hills and at the Fenalet Quarry represent the inner and the outer fan, respectively.</w:t>
      </w:r>
    </w:p>
    <w:p>
      <w:pPr>
        <w:pStyle w:val="Normal"/>
        <w:spacing w:lineRule="auto" w:line="480"/>
        <w:jc w:val="both"/>
        <w:rPr>
          <w:color w:val="auto"/>
        </w:rPr>
      </w:pPr>
      <w:bookmarkStart w:id="12" w:name="move502964251"/>
      <w:bookmarkEnd w:id="12"/>
      <w:r>
        <w:rPr>
          <w:rFonts w:ascii="Times New Roman" w:hAnsi="Times New Roman"/>
          <w:color w:val="auto"/>
          <w:sz w:val="20"/>
          <w:szCs w:val="20"/>
          <w:lang w:val="en-GB"/>
        </w:rPr>
        <w:t xml:space="preserve">• </w:t>
      </w:r>
      <w:r>
        <w:rPr>
          <w:rFonts w:ascii="Times New Roman" w:hAnsi="Times New Roman"/>
          <w:color w:val="auto"/>
          <w:sz w:val="20"/>
          <w:szCs w:val="20"/>
          <w:lang w:val="en-GB"/>
        </w:rPr>
        <w:t xml:space="preserve">The Voirons Flysch </w:t>
      </w:r>
      <w:r>
        <w:rPr>
          <w:rFonts w:eastAsia="Tahoma" w:cs="Lohit Devanagari" w:ascii="Times New Roman" w:hAnsi="Times New Roman"/>
          <w:color w:val="auto"/>
          <w:kern w:val="2"/>
          <w:sz w:val="20"/>
          <w:szCs w:val="20"/>
          <w:lang w:val="en-GB" w:eastAsia="zh-CN" w:bidi="hi-IN"/>
        </w:rPr>
        <w:t>consists of</w:t>
      </w:r>
      <w:r>
        <w:rPr>
          <w:rFonts w:ascii="Times New Roman" w:hAnsi="Times New Roman"/>
          <w:color w:val="auto"/>
          <w:sz w:val="20"/>
          <w:szCs w:val="20"/>
          <w:lang w:val="en-GB"/>
        </w:rPr>
        <w:t xml:space="preserve"> a </w:t>
      </w:r>
      <w:r>
        <w:rPr>
          <w:rFonts w:eastAsia="Tahoma" w:cs="Lohit Devanagari" w:ascii="Times New Roman" w:hAnsi="Times New Roman"/>
          <w:color w:val="auto"/>
          <w:kern w:val="2"/>
          <w:sz w:val="20"/>
          <w:szCs w:val="20"/>
          <w:lang w:val="en-GB" w:eastAsia="zh-CN" w:bidi="hi-IN"/>
        </w:rPr>
        <w:t>distinct</w:t>
      </w:r>
      <w:r>
        <w:rPr>
          <w:rFonts w:ascii="Times New Roman" w:hAnsi="Times New Roman"/>
          <w:color w:val="auto"/>
          <w:sz w:val="20"/>
          <w:szCs w:val="20"/>
          <w:lang w:val="en-GB"/>
        </w:rPr>
        <w:t xml:space="preserve"> </w:t>
      </w:r>
      <w:r>
        <w:rPr>
          <w:rFonts w:eastAsia="Tahoma" w:cs="Lohit Devanagari" w:ascii="Times New Roman" w:hAnsi="Times New Roman"/>
          <w:color w:val="auto"/>
          <w:kern w:val="2"/>
          <w:sz w:val="20"/>
          <w:szCs w:val="20"/>
          <w:lang w:val="en-GB" w:eastAsia="zh-CN" w:bidi="hi-IN"/>
        </w:rPr>
        <w:t>deep-sea fan, separated from the the Gurnigel Flysch to the east. This raises questions about sedimentary exchanges between fans of the former Gurnigel Nappe, their correlations and more generally about their palaeogeographic relationship.</w:t>
      </w:r>
    </w:p>
    <w:p>
      <w:pPr>
        <w:pStyle w:val="Normal"/>
        <w:spacing w:lineRule="auto" w:line="480"/>
        <w:jc w:val="both"/>
        <w:rPr>
          <w:rFonts w:ascii="Times New Roman" w:hAnsi="Times New Roman" w:eastAsia="Tahoma" w:cs="Lohit Devanagari"/>
          <w:color w:val="auto"/>
          <w:kern w:val="2"/>
          <w:sz w:val="20"/>
          <w:szCs w:val="20"/>
          <w:lang w:val="en-GB" w:eastAsia="zh-CN" w:bidi="hi-IN"/>
        </w:rPr>
      </w:pPr>
      <w:r>
        <w:rPr>
          <w:rFonts w:eastAsia="Tahoma" w:cs="Lohit Devanagari" w:ascii="Times New Roman" w:hAnsi="Times New Roman"/>
          <w:color w:val="auto"/>
          <w:kern w:val="2"/>
          <w:sz w:val="20"/>
          <w:szCs w:val="20"/>
          <w:lang w:val="en-GB" w:eastAsia="zh-CN" w:bidi="hi-IN"/>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 xml:space="preserve"> Declarations</w:t>
      </w:r>
    </w:p>
    <w:p>
      <w:pPr>
        <w:pStyle w:val="Normal"/>
        <w:spacing w:lineRule="auto" w:line="480"/>
        <w:jc w:val="both"/>
        <w:rPr>
          <w:rFonts w:ascii="Times New Roman" w:hAnsi="Times New Roman"/>
          <w:b/>
          <w:b/>
          <w:bCs/>
          <w:color w:val="auto"/>
          <w:sz w:val="20"/>
          <w:szCs w:val="20"/>
          <w:lang w:val="en-GB"/>
        </w:rPr>
      </w:pPr>
      <w:r>
        <w:rPr>
          <w:rFonts w:ascii="Times New Roman" w:hAnsi="Times New Roman"/>
          <w:b/>
          <w:bCs/>
          <w:color w:val="auto"/>
          <w:sz w:val="20"/>
          <w:szCs w:val="20"/>
          <w:lang w:val="en-GB"/>
        </w:rPr>
      </w:r>
    </w:p>
    <w:p>
      <w:pPr>
        <w:pStyle w:val="Normal"/>
        <w:spacing w:lineRule="auto" w:line="480"/>
        <w:jc w:val="both"/>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 xml:space="preserve">.1 </w:t>
      </w:r>
      <w:r>
        <w:rPr>
          <w:rStyle w:val="Accentuationforte"/>
          <w:rFonts w:ascii="Times New Roman" w:hAnsi="Times New Roman"/>
          <w:color w:val="auto"/>
          <w:sz w:val="20"/>
          <w:szCs w:val="20"/>
          <w:lang w:val="en-GB"/>
        </w:rPr>
        <w:t>Ethics approval and consent to participate</w:t>
      </w:r>
    </w:p>
    <w:p>
      <w:pPr>
        <w:pStyle w:val="Normal"/>
        <w:spacing w:lineRule="auto" w:line="480"/>
        <w:jc w:val="both"/>
        <w:rPr/>
      </w:pPr>
      <w:r>
        <w:rPr>
          <w:rStyle w:val="Accentuationforte"/>
          <w:rFonts w:ascii="Times New Roman" w:hAnsi="Times New Roman"/>
          <w:b w:val="false"/>
          <w:bCs w:val="false"/>
          <w:color w:val="auto"/>
          <w:sz w:val="20"/>
          <w:szCs w:val="20"/>
          <w:lang w:val="en-GB"/>
        </w:rPr>
        <w:t>Not applicable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pPr>
      <w:r>
        <w:rPr>
          <w:rStyle w:val="Accentuationforte"/>
          <w:rFonts w:eastAsia="Tahoma" w:cs="Lohit Devanagari" w:ascii="Times New Roman" w:hAnsi="Times New Roman"/>
          <w:b/>
          <w:bCs/>
          <w:color w:val="auto"/>
          <w:kern w:val="2"/>
          <w:sz w:val="20"/>
          <w:szCs w:val="20"/>
          <w:lang w:val="en-GB" w:eastAsia="zh-CN" w:bidi="hi-IN"/>
        </w:rPr>
        <w:t>8</w:t>
      </w:r>
      <w:r>
        <w:rPr>
          <w:rStyle w:val="Accentuationforte"/>
          <w:rFonts w:ascii="Times New Roman" w:hAnsi="Times New Roman"/>
          <w:color w:val="auto"/>
          <w:sz w:val="20"/>
          <w:szCs w:val="20"/>
          <w:lang w:val="en-GB"/>
        </w:rPr>
        <w:t>.2 Consent for publication</w:t>
      </w:r>
    </w:p>
    <w:p>
      <w:pPr>
        <w:pStyle w:val="Normal"/>
        <w:spacing w:lineRule="auto" w:line="480"/>
        <w:jc w:val="both"/>
        <w:rPr/>
      </w:pPr>
      <w:r>
        <w:rPr>
          <w:rStyle w:val="Accentuationforte"/>
          <w:rFonts w:ascii="Times New Roman" w:hAnsi="Times New Roman"/>
          <w:b w:val="false"/>
          <w:bCs w:val="false"/>
          <w:color w:val="auto"/>
          <w:sz w:val="20"/>
          <w:szCs w:val="20"/>
          <w:lang w:val="en-GB"/>
        </w:rPr>
        <w:t>Not applicable</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pPr>
      <w:r>
        <w:rPr>
          <w:rStyle w:val="Accentuationforte"/>
          <w:rFonts w:eastAsia="Tahoma" w:cs="Lohit Devanagari" w:ascii="Times New Roman" w:hAnsi="Times New Roman"/>
          <w:b/>
          <w:bCs/>
          <w:color w:val="auto"/>
          <w:kern w:val="2"/>
          <w:sz w:val="20"/>
          <w:szCs w:val="20"/>
          <w:lang w:val="en-GB" w:eastAsia="zh-CN" w:bidi="hi-IN"/>
        </w:rPr>
        <w:t>8</w:t>
      </w:r>
      <w:r>
        <w:rPr>
          <w:rStyle w:val="Accentuationforte"/>
          <w:rFonts w:ascii="Times New Roman" w:hAnsi="Times New Roman"/>
          <w:color w:val="auto"/>
          <w:sz w:val="20"/>
          <w:szCs w:val="20"/>
          <w:lang w:val="en-GB"/>
        </w:rPr>
        <w:t>.3 Availability of data and materials</w:t>
      </w:r>
    </w:p>
    <w:p>
      <w:pPr>
        <w:pStyle w:val="Normal"/>
        <w:spacing w:lineRule="auto" w:line="480"/>
        <w:jc w:val="both"/>
        <w:rPr>
          <w:color w:val="auto"/>
        </w:rPr>
      </w:pPr>
      <w:r>
        <w:rPr>
          <w:rFonts w:ascii="Times New Roman" w:hAnsi="Times New Roman"/>
          <w:color w:val="auto"/>
          <w:sz w:val="20"/>
          <w:szCs w:val="20"/>
          <w:lang w:val="en-GB"/>
        </w:rPr>
        <w:t>Data are available as online resource and on the GitHub page of the first author as indicated in the methods section.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.4 Competing interests</w:t>
      </w:r>
    </w:p>
    <w:p>
      <w:pPr>
        <w:pStyle w:val="Normal"/>
        <w:spacing w:lineRule="auto" w:line="480"/>
        <w:jc w:val="both"/>
        <w:rPr>
          <w:color w:val="auto"/>
        </w:rPr>
      </w:pPr>
      <w:r>
        <w:rPr>
          <w:rFonts w:ascii="Times New Roman" w:hAnsi="Times New Roman"/>
          <w:color w:val="auto"/>
          <w:sz w:val="20"/>
          <w:szCs w:val="20"/>
          <w:lang w:val="en-GB"/>
        </w:rPr>
        <w:t>The authors declare that they have no competing interests.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.5 Funding</w:t>
      </w:r>
    </w:p>
    <w:p>
      <w:pPr>
        <w:pStyle w:val="Normal"/>
        <w:spacing w:lineRule="auto" w:line="480"/>
        <w:jc w:val="both"/>
        <w:rPr>
          <w:color w:val="auto"/>
        </w:rPr>
      </w:pPr>
      <w:r>
        <w:rPr>
          <w:rFonts w:ascii="Times New Roman" w:hAnsi="Times New Roman"/>
          <w:color w:val="auto"/>
          <w:sz w:val="20"/>
          <w:szCs w:val="20"/>
          <w:lang w:val="en-GB"/>
        </w:rPr>
        <w:t xml:space="preserve">No funding was used in the framework of this paper, but the PhD projects of JR and LMOO were financed by the University of Geneva (Switzerland). </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.6 Authors' contributions</w:t>
      </w:r>
    </w:p>
    <w:p>
      <w:pPr>
        <w:pStyle w:val="Normal"/>
        <w:spacing w:lineRule="auto" w:line="480"/>
        <w:jc w:val="both"/>
        <w:rPr>
          <w:color w:val="auto"/>
        </w:rPr>
      </w:pPr>
      <w:r>
        <w:rPr>
          <w:rFonts w:ascii="Times New Roman" w:hAnsi="Times New Roman"/>
          <w:color w:val="auto"/>
          <w:sz w:val="20"/>
          <w:szCs w:val="20"/>
          <w:lang w:val="en-GB"/>
        </w:rPr>
        <w:t>JR and LMOO are the main contributors of this publication. MS was co-director of LMOO. PK was director and co-director of JR and LMOO, respectively.</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.7 Acknowledgements</w:t>
      </w:r>
    </w:p>
    <w:p>
      <w:pPr>
        <w:pStyle w:val="Normal"/>
        <w:spacing w:lineRule="auto" w:line="480"/>
        <w:jc w:val="both"/>
        <w:rPr>
          <w:color w:val="auto"/>
        </w:rPr>
      </w:pPr>
      <w:r>
        <w:rPr>
          <w:rFonts w:ascii="Times New Roman" w:hAnsi="Times New Roman"/>
          <w:color w:val="auto"/>
          <w:sz w:val="20"/>
          <w:szCs w:val="20"/>
          <w:lang w:val="en-GB"/>
        </w:rPr>
        <w:t>This paper is dedicated to Prof. Roland Wernli who passed away in November 2019. Roland contributed to numerous studies on the Voirons Flysch, including ours. We thank Silvia Spezzaferri for her help in biostratigraphy. We acknowledge Wilfried Winkler for the profitable discussions about the Gurnigel Nappe. We are also grateful to François Gischig for manufacturing a large collection of thin sections after the first author completely cut-off the Voirons Flysch in sampling. We also acknowledge the chamois, bramble bushes, mushrooms and wasps for their contribution in the field without which the Ph.D. work of LMOO and JR would not have been so fascinating.</w:t>
      </w:r>
      <w:r>
        <w:rPr>
          <w:rFonts w:ascii="Times New Roman" w:hAnsi="Times New Roman"/>
          <w:color w:val="auto"/>
          <w:sz w:val="20"/>
          <w:szCs w:val="20"/>
          <w:lang w:val="en-US"/>
        </w:rPr>
        <w:t xml:space="preserve"> We thank Alain Morard, Wilfried Winkler and an anonymous reviewer for their critique and insights that greatly improved this paper.</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eastAsia="Tahoma" w:cs="Lohit Devanagari" w:ascii="Times New Roman" w:hAnsi="Times New Roman"/>
          <w:b/>
          <w:bCs/>
          <w:color w:val="auto"/>
          <w:kern w:val="2"/>
          <w:sz w:val="20"/>
          <w:szCs w:val="20"/>
          <w:lang w:val="en-GB" w:eastAsia="zh-CN" w:bidi="hi-IN"/>
        </w:rPr>
        <w:t>8</w:t>
      </w:r>
      <w:r>
        <w:rPr>
          <w:rFonts w:ascii="Times New Roman" w:hAnsi="Times New Roman"/>
          <w:b/>
          <w:bCs/>
          <w:color w:val="auto"/>
          <w:sz w:val="20"/>
          <w:szCs w:val="20"/>
          <w:lang w:val="en-GB"/>
        </w:rPr>
        <w:t>.8 Authors' information</w:t>
      </w:r>
    </w:p>
    <w:p>
      <w:pPr>
        <w:pStyle w:val="Normal"/>
        <w:spacing w:lineRule="auto" w:line="480"/>
        <w:jc w:val="both"/>
        <w:rPr>
          <w:color w:val="auto"/>
        </w:rPr>
      </w:pPr>
      <w:r>
        <w:rPr>
          <w:rFonts w:ascii="Times New Roman" w:hAnsi="Times New Roman"/>
          <w:color w:val="auto"/>
          <w:sz w:val="20"/>
          <w:szCs w:val="20"/>
          <w:lang w:val="en-GB"/>
        </w:rPr>
        <w:t>nothing to declare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References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ind w:firstLine="283"/>
        <w:jc w:val="both"/>
        <w:rPr>
          <w:color w:val="auto"/>
        </w:rPr>
      </w:pPr>
      <w:r>
        <w:rPr>
          <w:rFonts w:ascii="Times New Roman" w:hAnsi="Times New Roman"/>
          <w:color w:val="auto"/>
          <w:sz w:val="20"/>
          <w:szCs w:val="20"/>
          <w:lang w:val="fr-CH"/>
        </w:rPr>
        <w:t xml:space="preserve">Ackermann, A. (1986). Le flysch de la nappe du Niesen. </w:t>
      </w:r>
      <w:r>
        <w:rPr>
          <w:rFonts w:ascii="Times New Roman" w:hAnsi="Times New Roman"/>
          <w:color w:val="auto"/>
          <w:sz w:val="20"/>
          <w:szCs w:val="20"/>
          <w:lang w:val="en-US"/>
        </w:rPr>
        <w:t xml:space="preserve">Eclogae Geologicae Helvetiae, 79(3):641–684. </w:t>
      </w:r>
      <w:r>
        <w:rPr>
          <w:rFonts w:ascii="Times New Roman" w:hAnsi="Times New Roman"/>
          <w:color w:val="auto"/>
          <w:sz w:val="20"/>
          <w:szCs w:val="20"/>
          <w:lang w:val="fr-CH"/>
        </w:rPr>
        <w:t>http://doi.org/</w:t>
      </w:r>
      <w:r>
        <w:rPr>
          <w:rFonts w:ascii="Times New Roman" w:hAnsi="Times New Roman"/>
          <w:color w:val="auto"/>
          <w:sz w:val="20"/>
          <w:szCs w:val="20"/>
          <w:lang w:val="en-US"/>
        </w:rPr>
        <w:t>10.5169/seals-165845</w:t>
      </w:r>
    </w:p>
    <w:p>
      <w:pPr>
        <w:pStyle w:val="Normal"/>
        <w:spacing w:lineRule="auto" w:line="480"/>
        <w:ind w:firstLine="283"/>
        <w:jc w:val="both"/>
        <w:rPr>
          <w:color w:val="auto"/>
        </w:rPr>
      </w:pPr>
      <w:r>
        <w:rPr>
          <w:rFonts w:ascii="Times New Roman" w:hAnsi="Times New Roman"/>
          <w:color w:val="auto"/>
          <w:sz w:val="20"/>
          <w:szCs w:val="20"/>
          <w:lang w:val="en-US"/>
        </w:rPr>
        <w:t>Allen, J. R. L. (1968). On criteria for the continuance of flute marks, and their implications. Geologie en Mijnbouw, 47:3–16.</w:t>
      </w:r>
    </w:p>
    <w:p>
      <w:pPr>
        <w:pStyle w:val="Normal"/>
        <w:spacing w:lineRule="auto" w:line="480"/>
        <w:ind w:firstLine="283"/>
        <w:jc w:val="both"/>
        <w:rPr>
          <w:color w:val="auto"/>
        </w:rPr>
      </w:pPr>
      <w:r>
        <w:rPr>
          <w:rFonts w:ascii="Times New Roman" w:hAnsi="Times New Roman"/>
          <w:color w:val="auto"/>
          <w:sz w:val="20"/>
          <w:szCs w:val="20"/>
          <w:lang w:val="en-US"/>
        </w:rPr>
        <w:t xml:space="preserve">Allen, J. R. L. (1971). Relationship of flute cast morphology to internal sedimentary structures in turbidites; a discussion. </w:t>
      </w:r>
      <w:r>
        <w:rPr>
          <w:rFonts w:ascii="Times New Roman" w:hAnsi="Times New Roman"/>
          <w:color w:val="auto"/>
          <w:sz w:val="20"/>
          <w:szCs w:val="20"/>
          <w:lang w:val="fr-CH"/>
        </w:rPr>
        <w:t>Journal of Sedimentary Petrology, 41(4):1154–1156. http://doi.org/</w:t>
      </w:r>
      <w:r>
        <w:rPr>
          <w:rFonts w:ascii="Times New Roman" w:hAnsi="Times New Roman"/>
          <w:color w:val="auto"/>
          <w:sz w:val="20"/>
          <w:szCs w:val="20"/>
          <w:lang w:val="en-US"/>
        </w:rPr>
        <w:t>10.1306/74D7245F-2B21-11D7-8648000102C1865D</w:t>
      </w:r>
    </w:p>
    <w:p>
      <w:pPr>
        <w:pStyle w:val="Normal"/>
        <w:spacing w:lineRule="auto" w:line="480"/>
        <w:ind w:firstLine="283"/>
        <w:jc w:val="both"/>
        <w:rPr>
          <w:color w:val="auto"/>
        </w:rPr>
      </w:pPr>
      <w:r>
        <w:rPr>
          <w:rFonts w:ascii="Times New Roman" w:hAnsi="Times New Roman"/>
          <w:color w:val="auto"/>
          <w:sz w:val="20"/>
          <w:szCs w:val="20"/>
          <w:lang w:val="fr-CH"/>
        </w:rPr>
        <w:t>Ambrosetti, I. (2005). Étude géologique de la région de la Valsainte (Préalpes fribourgeoises). PhD thesis, Universityof Fribourg (unpublished).</w:t>
      </w:r>
    </w:p>
    <w:p>
      <w:pPr>
        <w:pStyle w:val="Normal"/>
        <w:spacing w:lineRule="auto" w:line="480"/>
        <w:ind w:firstLine="283"/>
        <w:jc w:val="both"/>
        <w:rPr>
          <w:color w:val="auto"/>
        </w:rPr>
      </w:pPr>
      <w:r>
        <w:rPr>
          <w:rFonts w:ascii="Times New Roman" w:hAnsi="Times New Roman"/>
          <w:color w:val="auto"/>
          <w:sz w:val="20"/>
          <w:szCs w:val="20"/>
          <w:lang w:val="fr-CH"/>
        </w:rPr>
        <w:t>Badoux, H. (1953). Un exemple de développement de quartz authigènes dans les Flyschs préalpins. Bulletin de la Société vaudoise des Sciences Naturelles, 65(285):481–488. http://doi.org/10.5169/seals-274386</w:t>
      </w:r>
    </w:p>
    <w:p>
      <w:pPr>
        <w:pStyle w:val="Normal"/>
        <w:spacing w:lineRule="auto" w:line="480"/>
        <w:ind w:firstLine="283"/>
        <w:jc w:val="both"/>
        <w:rPr>
          <w:color w:val="auto"/>
        </w:rPr>
      </w:pPr>
      <w:r>
        <w:rPr>
          <w:rFonts w:ascii="Times New Roman" w:hAnsi="Times New Roman"/>
          <w:color w:val="auto"/>
          <w:sz w:val="20"/>
          <w:szCs w:val="20"/>
          <w:lang w:val="fr-CH"/>
        </w:rPr>
        <w:t>Badoux, H. (1962). Géologie des Préalpes valaisannes. Matériaux pour la Carte Géologique Suisse, 113:86p.</w:t>
      </w:r>
    </w:p>
    <w:p>
      <w:pPr>
        <w:pStyle w:val="Normal"/>
        <w:spacing w:lineRule="auto" w:line="480"/>
        <w:ind w:firstLine="283"/>
        <w:jc w:val="both"/>
        <w:rPr>
          <w:color w:val="auto"/>
        </w:rPr>
      </w:pPr>
      <w:r>
        <w:rPr>
          <w:rFonts w:ascii="Times New Roman" w:hAnsi="Times New Roman"/>
          <w:color w:val="auto"/>
          <w:sz w:val="20"/>
          <w:szCs w:val="20"/>
          <w:lang w:val="fr-CH"/>
        </w:rPr>
        <w:t>Badoux, H. (1965a). Montreux – Feuille 47 de l’Atlas géologique de la Suisse 1:25 000 et notice explicative. SwisTopo, Bern.</w:t>
      </w:r>
    </w:p>
    <w:p>
      <w:pPr>
        <w:pStyle w:val="Normal"/>
        <w:spacing w:lineRule="auto" w:line="480"/>
        <w:ind w:firstLine="283"/>
        <w:jc w:val="both"/>
        <w:rPr>
          <w:color w:val="auto"/>
        </w:rPr>
      </w:pPr>
      <w:r>
        <w:rPr>
          <w:rFonts w:ascii="Times New Roman" w:hAnsi="Times New Roman"/>
          <w:color w:val="auto"/>
          <w:sz w:val="20"/>
          <w:szCs w:val="20"/>
          <w:lang w:val="fr-CH"/>
        </w:rPr>
        <w:t>Badoux, H. (1965b). Feuille et notice explicative de la Feuille Thonon–Châtel (630) de la Carte géologique de la France (1/50 000ème). BRGM, Orléans.</w:t>
      </w:r>
    </w:p>
    <w:p>
      <w:pPr>
        <w:pStyle w:val="Normal"/>
        <w:spacing w:lineRule="auto" w:line="480"/>
        <w:ind w:firstLine="283"/>
        <w:jc w:val="both"/>
        <w:rPr>
          <w:color w:val="auto"/>
        </w:rPr>
      </w:pPr>
      <w:r>
        <w:rPr>
          <w:rFonts w:ascii="Times New Roman" w:hAnsi="Times New Roman"/>
          <w:color w:val="auto"/>
          <w:sz w:val="20"/>
          <w:szCs w:val="20"/>
          <w:lang w:val="fr-CH"/>
        </w:rPr>
        <w:t>Badoux, H. (1996). Le substratum des Préalpes du Chablais. Bulletin de la Société vaudoise des Sciences Naturelles, 84(2):113–124. http://doi.org/10.5169/seals-287992</w:t>
      </w:r>
    </w:p>
    <w:p>
      <w:pPr>
        <w:pStyle w:val="Normal"/>
        <w:spacing w:lineRule="auto" w:line="480"/>
        <w:ind w:firstLine="283"/>
        <w:jc w:val="both"/>
        <w:rPr>
          <w:color w:val="auto"/>
        </w:rPr>
      </w:pPr>
      <w:r>
        <w:rPr>
          <w:rFonts w:ascii="Times New Roman" w:hAnsi="Times New Roman"/>
          <w:color w:val="auto"/>
          <w:sz w:val="20"/>
          <w:szCs w:val="20"/>
          <w:lang w:val="en-US"/>
        </w:rPr>
        <w:t xml:space="preserve">Badoux, H. and Guigon, Y. (1958). </w:t>
      </w:r>
      <w:r>
        <w:rPr>
          <w:rFonts w:ascii="Times New Roman" w:hAnsi="Times New Roman"/>
          <w:color w:val="auto"/>
          <w:sz w:val="20"/>
          <w:szCs w:val="20"/>
          <w:lang w:val="fr-CH"/>
        </w:rPr>
        <w:t>Présence du Flysch cénomanien de la Simme dans les Préalpes valaisannes. Eclogae Geologicae Helvetiae, 51(2):380–385. http://doi.org/10.5169/seals-162440</w:t>
      </w:r>
    </w:p>
    <w:p>
      <w:pPr>
        <w:pStyle w:val="Normal"/>
        <w:spacing w:lineRule="auto" w:line="480"/>
        <w:ind w:firstLine="283"/>
        <w:jc w:val="both"/>
        <w:rPr>
          <w:color w:val="auto"/>
        </w:rPr>
      </w:pPr>
      <w:r>
        <w:rPr>
          <w:rFonts w:ascii="Times New Roman" w:hAnsi="Times New Roman"/>
          <w:color w:val="auto"/>
          <w:sz w:val="20"/>
          <w:szCs w:val="20"/>
        </w:rPr>
        <w:t>Belmont, A. (2012). Les meulières du Mont Vouan. Rapport de prospections thématiques et de recherches en archives (campagne 2011).</w:t>
      </w:r>
      <w:r>
        <w:rPr>
          <w:rFonts w:ascii="Times New Roman" w:hAnsi="Times New Roman"/>
          <w:color w:val="auto"/>
          <w:sz w:val="20"/>
          <w:szCs w:val="20"/>
          <w:lang w:val="fr-CH"/>
        </w:rPr>
        <w:t xml:space="preserve"> </w:t>
      </w:r>
      <w:r>
        <w:rPr>
          <w:rFonts w:ascii="Times New Roman" w:hAnsi="Times New Roman"/>
          <w:color w:val="auto"/>
          <w:sz w:val="20"/>
          <w:szCs w:val="20"/>
          <w:lang w:val="en-GB"/>
        </w:rPr>
        <w:t>199p.</w:t>
      </w:r>
    </w:p>
    <w:p>
      <w:pPr>
        <w:pStyle w:val="Normal"/>
        <w:spacing w:lineRule="auto" w:line="480"/>
        <w:ind w:firstLine="283"/>
        <w:jc w:val="both"/>
        <w:rPr>
          <w:color w:val="auto"/>
        </w:rPr>
      </w:pPr>
      <w:r>
        <w:rPr>
          <w:rFonts w:ascii="Times New Roman" w:hAnsi="Times New Roman"/>
          <w:color w:val="auto"/>
          <w:sz w:val="20"/>
          <w:szCs w:val="20"/>
          <w:lang w:val="en-GB"/>
        </w:rPr>
        <w:t>Belmont, A. and Anderson, T. (2011). Le Mont Vouan (south-eastern France): 2000 years of a vast open-air and underground quern and millstone quarry. In Seen through a millstone. Geology and archaeology of quarries and mills (Bergen, Norway).</w:t>
      </w:r>
    </w:p>
    <w:p>
      <w:pPr>
        <w:pStyle w:val="Normal"/>
        <w:spacing w:lineRule="auto" w:line="480"/>
        <w:ind w:firstLine="283"/>
        <w:jc w:val="both"/>
        <w:rPr>
          <w:color w:val="auto"/>
        </w:rPr>
      </w:pPr>
      <w:r>
        <w:rPr>
          <w:rFonts w:ascii="Times New Roman" w:hAnsi="Times New Roman"/>
          <w:color w:val="auto"/>
          <w:sz w:val="20"/>
          <w:szCs w:val="20"/>
          <w:lang w:val="en-GB" w:eastAsia="zh-CN" w:bidi="hi-IN"/>
        </w:rPr>
        <w:t>Beltrán-Triviño, A., Winkler, W., and Von Quadt, A. (2013). Tracing Alpine sediment sources through laser ablation U–Pb dating and Hf-isotopes of detrital zircons. Sedimentology, 60(1):197–224. https://doi.org/10.1111/sed.12006</w:t>
      </w:r>
    </w:p>
    <w:p>
      <w:pPr>
        <w:pStyle w:val="Normal"/>
        <w:spacing w:lineRule="auto" w:line="480"/>
        <w:ind w:firstLine="283"/>
        <w:jc w:val="both"/>
        <w:rPr>
          <w:color w:val="auto"/>
        </w:rPr>
      </w:pPr>
      <w:r>
        <w:rPr>
          <w:rFonts w:ascii="Times New Roman" w:hAnsi="Times New Roman"/>
          <w:color w:val="auto"/>
          <w:sz w:val="20"/>
          <w:szCs w:val="20"/>
          <w:lang w:val="fr-CH"/>
        </w:rPr>
        <w:t>Blanchet, R. (1844). Terrain erratique alluvien du bassin du Léman et de la vallée du Rhône, de Lyon à la mer. Librairie de G. Bridel, Lausanne.</w:t>
      </w:r>
    </w:p>
    <w:p>
      <w:pPr>
        <w:pStyle w:val="Normal"/>
        <w:spacing w:lineRule="auto" w:line="480"/>
        <w:ind w:firstLine="283"/>
        <w:jc w:val="both"/>
        <w:rPr>
          <w:color w:val="auto"/>
        </w:rPr>
      </w:pPr>
      <w:r>
        <w:rPr>
          <w:rFonts w:ascii="Times New Roman" w:hAnsi="Times New Roman"/>
          <w:color w:val="auto"/>
          <w:sz w:val="20"/>
          <w:szCs w:val="20"/>
        </w:rPr>
        <w:t xml:space="preserve">Blavoux, B. (1988). L’occupation de la cuvette lémanique par le glacier du Rhône au cours du Würm. Bulletin de l’Association française pour l’étude du quaternaire, 2(3):69–79. </w:t>
      </w:r>
      <w:r>
        <w:rPr>
          <w:rFonts w:ascii="Times New Roman" w:hAnsi="Times New Roman"/>
          <w:color w:val="auto"/>
          <w:sz w:val="20"/>
          <w:szCs w:val="20"/>
          <w:lang w:val="en-GB" w:eastAsia="zh-CN" w:bidi="hi-IN"/>
        </w:rPr>
        <w:t>https://doi.org/</w:t>
      </w:r>
      <w:r>
        <w:rPr>
          <w:rFonts w:ascii="Times New Roman" w:hAnsi="Times New Roman"/>
          <w:color w:val="auto"/>
          <w:sz w:val="20"/>
          <w:szCs w:val="20"/>
        </w:rPr>
        <w:t>10.3406/quate.1988.1867</w:t>
      </w:r>
    </w:p>
    <w:p>
      <w:pPr>
        <w:pStyle w:val="Normal"/>
        <w:spacing w:lineRule="auto" w:line="480"/>
        <w:ind w:firstLine="283"/>
        <w:jc w:val="both"/>
        <w:rPr>
          <w:color w:val="auto"/>
        </w:rPr>
      </w:pPr>
      <w:r>
        <w:rPr>
          <w:rFonts w:ascii="Times New Roman" w:hAnsi="Times New Roman"/>
          <w:color w:val="auto"/>
          <w:sz w:val="20"/>
          <w:szCs w:val="20"/>
          <w:lang w:val="fr-CH"/>
        </w:rPr>
        <w:t xml:space="preserve">Bouma, A. H. (1962). </w:t>
      </w:r>
      <w:r>
        <w:rPr>
          <w:rFonts w:ascii="Times New Roman" w:hAnsi="Times New Roman"/>
          <w:color w:val="auto"/>
          <w:sz w:val="20"/>
          <w:szCs w:val="20"/>
          <w:lang w:val="en-GB"/>
        </w:rPr>
        <w:t xml:space="preserve">Sedimentology of Some Flysch Deposits: A Graphic Approach To Facies Interpretation. </w:t>
      </w:r>
      <w:r>
        <w:rPr>
          <w:rFonts w:ascii="Times New Roman" w:hAnsi="Times New Roman"/>
          <w:color w:val="auto"/>
          <w:sz w:val="20"/>
          <w:szCs w:val="20"/>
          <w:lang w:val="fr-CH"/>
        </w:rPr>
        <w:t>Elsevier, Amsterdam.</w:t>
      </w:r>
    </w:p>
    <w:p>
      <w:pPr>
        <w:pStyle w:val="Normal"/>
        <w:spacing w:lineRule="auto" w:line="480"/>
        <w:ind w:firstLine="283"/>
        <w:jc w:val="both"/>
        <w:rPr>
          <w:color w:val="auto"/>
        </w:rPr>
      </w:pPr>
      <w:r>
        <w:rPr>
          <w:rFonts w:ascii="Times New Roman" w:hAnsi="Times New Roman"/>
          <w:color w:val="auto"/>
          <w:sz w:val="20"/>
          <w:szCs w:val="20"/>
          <w:lang w:val="fr-CH"/>
        </w:rPr>
        <w:t>Büchli, H., Paquin, R., and Donzé, A. (1976). Etude géoélectrique et gravimétrique du Chablais entre Anières et Evian. Matériaux pour la géologie de la Suisse – Série Géophysique, 18:1</w:t>
      </w:r>
      <w:r>
        <w:rPr>
          <w:rFonts w:eastAsia="Tahoma" w:cs="Lohit Devanagari" w:ascii="Times New Roman" w:hAnsi="Times New Roman"/>
          <w:color w:val="auto"/>
          <w:kern w:val="2"/>
          <w:sz w:val="20"/>
          <w:szCs w:val="20"/>
          <w:lang w:val="fr-CH" w:eastAsia="zh-CN" w:bidi="hi-IN"/>
        </w:rPr>
        <w:t>70</w:t>
      </w:r>
      <w:r>
        <w:rPr>
          <w:rFonts w:ascii="Times New Roman" w:hAnsi="Times New Roman"/>
          <w:color w:val="auto"/>
          <w:sz w:val="20"/>
          <w:szCs w:val="20"/>
          <w:lang w:val="fr-CH"/>
        </w:rPr>
        <w:t>p.</w:t>
      </w:r>
    </w:p>
    <w:p>
      <w:pPr>
        <w:pStyle w:val="Normal"/>
        <w:spacing w:lineRule="auto" w:line="480"/>
        <w:ind w:firstLine="283"/>
        <w:jc w:val="both"/>
        <w:rPr>
          <w:color w:val="auto"/>
        </w:rPr>
      </w:pPr>
      <w:r>
        <w:rPr>
          <w:rFonts w:ascii="Times New Roman" w:hAnsi="Times New Roman"/>
          <w:color w:val="auto"/>
          <w:sz w:val="20"/>
          <w:szCs w:val="20"/>
          <w:lang w:val="en-GB" w:eastAsia="zh-CN" w:bidi="hi-IN"/>
        </w:rPr>
        <w:t>Bütler, E., Winkler, W., and Guillong, M. (2011). Laser ablation U/Pb age patterns of detrital zircons in the Schlieren Flysch (Central Switzerland): new evidence on the detrital sources. Swiss Journal of Geosciences, 104(2):225–236. https://doi.org/10.1007/s00015-011-0065-1</w:t>
      </w:r>
    </w:p>
    <w:p>
      <w:pPr>
        <w:pStyle w:val="Normal"/>
        <w:spacing w:lineRule="auto" w:line="480"/>
        <w:ind w:firstLine="283"/>
        <w:jc w:val="both"/>
        <w:rPr>
          <w:color w:val="auto"/>
        </w:rPr>
      </w:pPr>
      <w:r>
        <w:rPr>
          <w:rFonts w:ascii="Times New Roman" w:hAnsi="Times New Roman"/>
          <w:color w:val="auto"/>
          <w:sz w:val="20"/>
          <w:szCs w:val="20"/>
          <w:lang w:val="fr-CH"/>
        </w:rPr>
        <w:t xml:space="preserve">Carletti, L. (1987). Cartographie au pied des Voirons. </w:t>
      </w:r>
      <w:r>
        <w:rPr>
          <w:rFonts w:ascii="Times New Roman" w:hAnsi="Times New Roman"/>
          <w:color w:val="auto"/>
          <w:sz w:val="20"/>
          <w:szCs w:val="20"/>
          <w:lang w:val="en-GB"/>
        </w:rPr>
        <w:t>PhD thesis, University of Geneva</w:t>
      </w:r>
      <w:r>
        <w:rPr>
          <w:rFonts w:ascii="Times New Roman" w:hAnsi="Times New Roman"/>
          <w:color w:val="auto"/>
          <w:sz w:val="20"/>
          <w:szCs w:val="20"/>
          <w:lang w:val="en-US"/>
        </w:rPr>
        <w:t xml:space="preserve"> (unpublished)</w:t>
      </w:r>
      <w:r>
        <w:rPr>
          <w:rFonts w:ascii="Times New Roman" w:hAnsi="Times New Roman"/>
          <w:color w:val="auto"/>
          <w:sz w:val="20"/>
          <w:szCs w:val="20"/>
          <w:lang w:val="en-GB"/>
        </w:rPr>
        <w:t>.</w:t>
      </w:r>
    </w:p>
    <w:p>
      <w:pPr>
        <w:pStyle w:val="Normal"/>
        <w:spacing w:lineRule="auto" w:line="480"/>
        <w:ind w:firstLine="283"/>
        <w:jc w:val="both"/>
        <w:rPr>
          <w:color w:val="auto"/>
        </w:rPr>
      </w:pPr>
      <w:r>
        <w:rPr>
          <w:rFonts w:ascii="Times New Roman" w:hAnsi="Times New Roman"/>
          <w:color w:val="auto"/>
          <w:sz w:val="20"/>
          <w:szCs w:val="20"/>
          <w:lang w:val="fr-CH"/>
        </w:rPr>
        <w:t xml:space="preserve">Caron, C. (1973). Survol géologique des Alpes occidentales. Bulletin de la Société fribourgeoise des Sciences naturelles, 62(2):73–81. </w:t>
      </w:r>
      <w:r>
        <w:rPr>
          <w:rFonts w:ascii="Times New Roman" w:hAnsi="Times New Roman"/>
          <w:color w:val="auto"/>
          <w:sz w:val="20"/>
          <w:szCs w:val="20"/>
          <w:lang w:val="en-GB" w:eastAsia="zh-CN" w:bidi="hi-IN"/>
        </w:rPr>
        <w:t>https://doi.org/</w:t>
      </w:r>
      <w:r>
        <w:rPr>
          <w:rFonts w:ascii="Times New Roman" w:hAnsi="Times New Roman"/>
          <w:color w:val="auto"/>
          <w:sz w:val="20"/>
          <w:szCs w:val="20"/>
          <w:lang w:val="fr-CH"/>
        </w:rPr>
        <w:t>10.5169/seals-308499</w:t>
      </w:r>
    </w:p>
    <w:p>
      <w:pPr>
        <w:pStyle w:val="Normal"/>
        <w:spacing w:lineRule="auto" w:line="480"/>
        <w:ind w:firstLine="283"/>
        <w:jc w:val="both"/>
        <w:rPr>
          <w:color w:val="auto"/>
        </w:rPr>
      </w:pPr>
      <w:r>
        <w:rPr>
          <w:rFonts w:ascii="Times New Roman" w:hAnsi="Times New Roman"/>
          <w:color w:val="auto"/>
          <w:sz w:val="20"/>
          <w:szCs w:val="20"/>
          <w:lang w:val="fr-CH"/>
        </w:rPr>
        <w:t xml:space="preserve">Caron, C. (1976). La nappe du Gurnigel dans les Préalpes. </w:t>
      </w:r>
      <w:r>
        <w:rPr>
          <w:rFonts w:ascii="Times New Roman" w:hAnsi="Times New Roman"/>
          <w:color w:val="auto"/>
          <w:sz w:val="20"/>
          <w:szCs w:val="20"/>
          <w:lang w:val="en-US"/>
        </w:rPr>
        <w:t xml:space="preserve">Eclogae Geologicae Helvetiae, 69(2):297–308. </w:t>
      </w:r>
      <w:r>
        <w:rPr>
          <w:rFonts w:ascii="Times New Roman" w:hAnsi="Times New Roman"/>
          <w:color w:val="auto"/>
          <w:sz w:val="20"/>
          <w:szCs w:val="20"/>
          <w:lang w:val="en-GB" w:eastAsia="zh-CN" w:bidi="hi-IN"/>
        </w:rPr>
        <w:t>https://doi.org/</w:t>
      </w:r>
      <w:r>
        <w:rPr>
          <w:rFonts w:ascii="Times New Roman" w:hAnsi="Times New Roman"/>
          <w:color w:val="auto"/>
          <w:sz w:val="20"/>
          <w:szCs w:val="20"/>
          <w:lang w:val="en-US"/>
        </w:rPr>
        <w:t>10.5169/seals-164510</w:t>
      </w:r>
    </w:p>
    <w:p>
      <w:pPr>
        <w:pStyle w:val="Normal"/>
        <w:spacing w:lineRule="auto" w:line="480"/>
        <w:ind w:firstLine="283"/>
        <w:jc w:val="both"/>
        <w:rPr>
          <w:color w:val="auto"/>
        </w:rPr>
      </w:pPr>
      <w:r>
        <w:rPr>
          <w:rFonts w:ascii="Times New Roman" w:hAnsi="Times New Roman"/>
          <w:color w:val="auto"/>
          <w:sz w:val="20"/>
          <w:szCs w:val="20"/>
          <w:lang w:val="en-US"/>
        </w:rPr>
        <w:t xml:space="preserve">Caron, C., Homewood, P., Morel, R., and van Stuijvenberg, J. (1980). </w:t>
      </w:r>
      <w:r>
        <w:rPr>
          <w:rFonts w:ascii="Times New Roman" w:hAnsi="Times New Roman"/>
          <w:color w:val="auto"/>
          <w:sz w:val="20"/>
          <w:szCs w:val="20"/>
          <w:lang w:val="fr-CH"/>
        </w:rPr>
        <w:t xml:space="preserve">Témoins de la Nappe du Gurnigel sur les Préalpes médianes : une confirmation de son origine ultrabriançonnaise. Bulletin de la Société fribourgeoise des Sciences naturelles, 69(1):64–79. </w:t>
      </w:r>
      <w:r>
        <w:rPr>
          <w:rFonts w:ascii="Times New Roman" w:hAnsi="Times New Roman"/>
          <w:color w:val="auto"/>
          <w:sz w:val="20"/>
          <w:szCs w:val="20"/>
          <w:lang w:val="en-GB" w:eastAsia="zh-CN" w:bidi="hi-IN"/>
        </w:rPr>
        <w:t>https://doi.org/</w:t>
      </w:r>
      <w:r>
        <w:rPr>
          <w:rFonts w:ascii="Times New Roman" w:hAnsi="Times New Roman"/>
          <w:color w:val="auto"/>
          <w:sz w:val="20"/>
          <w:szCs w:val="20"/>
          <w:lang w:val="fr-CH"/>
        </w:rPr>
        <w:t>10.5169/seals-308586</w:t>
      </w:r>
    </w:p>
    <w:p>
      <w:pPr>
        <w:pStyle w:val="Normal"/>
        <w:spacing w:lineRule="auto" w:line="480"/>
        <w:ind w:firstLine="283"/>
        <w:jc w:val="both"/>
        <w:rPr>
          <w:color w:val="auto"/>
        </w:rPr>
      </w:pPr>
      <w:r>
        <w:rPr>
          <w:rFonts w:ascii="Times New Roman" w:hAnsi="Times New Roman"/>
          <w:color w:val="auto"/>
          <w:sz w:val="20"/>
          <w:szCs w:val="20"/>
          <w:lang w:val="fr-CH"/>
        </w:rPr>
        <w:t xml:space="preserve">Caron, C., Homewood, P., and Wildi, W. (1989). </w:t>
      </w:r>
      <w:r>
        <w:rPr>
          <w:rFonts w:ascii="Times New Roman" w:hAnsi="Times New Roman"/>
          <w:color w:val="auto"/>
          <w:sz w:val="20"/>
          <w:szCs w:val="20"/>
          <w:lang w:val="en-GB"/>
        </w:rPr>
        <w:t xml:space="preserve">The original Swiss flysch: a reappraisal of the type deposits in the Swiss prealps. </w:t>
      </w:r>
      <w:r>
        <w:rPr>
          <w:rFonts w:ascii="Times New Roman" w:hAnsi="Times New Roman"/>
          <w:color w:val="auto"/>
          <w:sz w:val="20"/>
          <w:szCs w:val="20"/>
          <w:lang w:val="fr-CH"/>
        </w:rPr>
        <w:t xml:space="preserve">Earth-Science Reviews, 26(1-3):1–45. </w:t>
      </w:r>
      <w:r>
        <w:rPr>
          <w:rFonts w:ascii="Times New Roman" w:hAnsi="Times New Roman"/>
          <w:color w:val="auto"/>
          <w:sz w:val="20"/>
          <w:szCs w:val="20"/>
          <w:lang w:val="en-GB" w:eastAsia="zh-CN" w:bidi="hi-IN"/>
        </w:rPr>
        <w:t>https://doi.org/</w:t>
      </w:r>
      <w:r>
        <w:rPr>
          <w:rFonts w:ascii="Times New Roman" w:hAnsi="Times New Roman"/>
          <w:color w:val="auto"/>
          <w:sz w:val="20"/>
          <w:szCs w:val="20"/>
          <w:lang w:val="fr-CH"/>
        </w:rPr>
        <w:t>10.1016/0012-8252(89)90002-0</w:t>
      </w:r>
    </w:p>
    <w:p>
      <w:pPr>
        <w:pStyle w:val="Normal"/>
        <w:spacing w:lineRule="auto" w:line="480"/>
        <w:ind w:firstLine="283"/>
        <w:jc w:val="both"/>
        <w:rPr>
          <w:color w:val="auto"/>
        </w:rPr>
      </w:pPr>
      <w:r>
        <w:rPr>
          <w:rFonts w:ascii="Times New Roman" w:hAnsi="Times New Roman"/>
          <w:color w:val="auto"/>
          <w:sz w:val="20"/>
          <w:szCs w:val="20"/>
          <w:lang w:val="fr-CH"/>
        </w:rPr>
        <w:t xml:space="preserve">Chaix, A. (1928). Géologie de Miribel, Haute Savoie. </w:t>
      </w:r>
      <w:r>
        <w:rPr>
          <w:rFonts w:ascii="Times New Roman" w:hAnsi="Times New Roman"/>
          <w:color w:val="auto"/>
          <w:sz w:val="20"/>
          <w:szCs w:val="20"/>
          <w:lang w:val="en-US"/>
        </w:rPr>
        <w:t xml:space="preserve">Eclogae Geologicae Helvetiae, 21(1):22–51. </w:t>
      </w:r>
      <w:r>
        <w:rPr>
          <w:rFonts w:ascii="Times New Roman" w:hAnsi="Times New Roman"/>
          <w:color w:val="auto"/>
          <w:sz w:val="20"/>
          <w:szCs w:val="20"/>
          <w:lang w:val="en-GB" w:eastAsia="zh-CN" w:bidi="hi-IN"/>
        </w:rPr>
        <w:t>https://doi.org/</w:t>
      </w:r>
      <w:r>
        <w:rPr>
          <w:rFonts w:ascii="Times New Roman" w:hAnsi="Times New Roman"/>
          <w:color w:val="auto"/>
          <w:sz w:val="20"/>
          <w:szCs w:val="20"/>
          <w:lang w:val="fr-CH"/>
        </w:rPr>
        <w:t>1</w:t>
      </w:r>
      <w:r>
        <w:rPr>
          <w:rFonts w:ascii="Times New Roman" w:hAnsi="Times New Roman"/>
          <w:color w:val="auto"/>
          <w:sz w:val="20"/>
          <w:szCs w:val="20"/>
          <w:lang w:val="en-US"/>
        </w:rPr>
        <w:t>0.5169/seals-158728</w:t>
      </w:r>
    </w:p>
    <w:p>
      <w:pPr>
        <w:pStyle w:val="Normal"/>
        <w:spacing w:lineRule="auto" w:line="480"/>
        <w:ind w:firstLine="283"/>
        <w:jc w:val="both"/>
        <w:rPr>
          <w:color w:val="auto"/>
        </w:rPr>
      </w:pPr>
      <w:r>
        <w:rPr>
          <w:rFonts w:ascii="Times New Roman" w:hAnsi="Times New Roman"/>
          <w:color w:val="auto"/>
          <w:sz w:val="20"/>
          <w:szCs w:val="20"/>
          <w:lang w:val="en-US"/>
        </w:rPr>
        <w:t xml:space="preserve">Charollais, J., Atrops, F. and Busnardo, R. (1993). </w:t>
      </w:r>
      <w:r>
        <w:rPr>
          <w:rFonts w:ascii="Times New Roman" w:hAnsi="Times New Roman"/>
          <w:color w:val="auto"/>
          <w:sz w:val="20"/>
          <w:szCs w:val="20"/>
        </w:rPr>
        <w:t xml:space="preserve">Précisions stratigraphiques sur les Collines du Faucigny, Préalpes ultrahelvétiques de Haute-Savoie (France). </w:t>
      </w:r>
      <w:r>
        <w:rPr>
          <w:rFonts w:ascii="Times New Roman" w:hAnsi="Times New Roman"/>
          <w:color w:val="auto"/>
          <w:sz w:val="20"/>
          <w:szCs w:val="20"/>
          <w:lang w:val="en-US"/>
        </w:rPr>
        <w:t xml:space="preserve">Eclogae Geologicae Helvetiae, 86(2):397-414. </w:t>
      </w:r>
      <w:r>
        <w:rPr>
          <w:rFonts w:ascii="Times New Roman" w:hAnsi="Times New Roman"/>
          <w:color w:val="auto"/>
          <w:sz w:val="20"/>
          <w:szCs w:val="20"/>
          <w:lang w:val="en-GB" w:eastAsia="zh-CN" w:bidi="hi-IN"/>
        </w:rPr>
        <w:t>https://doi.org/</w:t>
      </w:r>
      <w:r>
        <w:rPr>
          <w:rFonts w:ascii="Times New Roman" w:hAnsi="Times New Roman"/>
          <w:color w:val="auto"/>
          <w:sz w:val="20"/>
          <w:szCs w:val="20"/>
          <w:lang w:val="en-US"/>
        </w:rPr>
        <w:t>10.5169/seals-167249</w:t>
      </w:r>
    </w:p>
    <w:p>
      <w:pPr>
        <w:pStyle w:val="Normal"/>
        <w:spacing w:lineRule="auto" w:line="480"/>
        <w:ind w:firstLine="283"/>
        <w:jc w:val="both"/>
        <w:rPr>
          <w:color w:val="auto"/>
        </w:rPr>
      </w:pPr>
      <w:r>
        <w:rPr>
          <w:rFonts w:ascii="Times New Roman" w:hAnsi="Times New Roman"/>
          <w:color w:val="auto"/>
          <w:sz w:val="20"/>
          <w:szCs w:val="20"/>
          <w:lang w:val="en-US"/>
        </w:rPr>
        <w:t xml:space="preserve">Charollais, J., Plancherel, R., Monjuvent, G., and Debelmas, J. (1998). </w:t>
      </w:r>
      <w:r>
        <w:rPr>
          <w:rFonts w:ascii="Times New Roman" w:hAnsi="Times New Roman"/>
          <w:color w:val="auto"/>
          <w:sz w:val="20"/>
          <w:szCs w:val="20"/>
        </w:rPr>
        <w:t>Notice explicative de la Carte géologique de la France (1/50</w:t>
      </w:r>
      <w:r>
        <w:rPr>
          <w:rFonts w:ascii="Times New Roman" w:hAnsi="Times New Roman"/>
          <w:color w:val="auto"/>
          <w:sz w:val="20"/>
          <w:szCs w:val="20"/>
          <w:lang w:val="fr-CH"/>
        </w:rPr>
        <w:t> </w:t>
      </w:r>
      <w:r>
        <w:rPr>
          <w:rFonts w:ascii="Times New Roman" w:hAnsi="Times New Roman"/>
          <w:color w:val="auto"/>
          <w:sz w:val="20"/>
          <w:szCs w:val="20"/>
        </w:rPr>
        <w:t>000ème) – Feuille Annemasse (654). BRGM, Orléans.</w:t>
      </w:r>
    </w:p>
    <w:p>
      <w:pPr>
        <w:pStyle w:val="Normal"/>
        <w:spacing w:lineRule="auto" w:line="480"/>
        <w:ind w:firstLine="283"/>
        <w:jc w:val="both"/>
        <w:rPr>
          <w:color w:val="auto"/>
        </w:rPr>
      </w:pPr>
      <w:r>
        <w:rPr>
          <w:rFonts w:ascii="Times New Roman" w:hAnsi="Times New Roman"/>
          <w:color w:val="auto"/>
          <w:sz w:val="20"/>
          <w:szCs w:val="20"/>
          <w:lang w:val="fr-CH"/>
        </w:rPr>
        <w:t xml:space="preserve">Cogulu, E. (1961). La géologie des Voirons et de la colline des Allinges. </w:t>
      </w:r>
      <w:r>
        <w:rPr>
          <w:rFonts w:ascii="Times New Roman" w:hAnsi="Times New Roman"/>
          <w:color w:val="auto"/>
          <w:sz w:val="20"/>
          <w:szCs w:val="20"/>
          <w:lang w:val="en-GB"/>
        </w:rPr>
        <w:t>Master’s thesis, University of Geneva</w:t>
      </w:r>
      <w:r>
        <w:rPr>
          <w:rFonts w:ascii="Times New Roman" w:hAnsi="Times New Roman"/>
          <w:color w:val="auto"/>
          <w:sz w:val="20"/>
          <w:szCs w:val="20"/>
          <w:lang w:val="en-US"/>
        </w:rPr>
        <w:t xml:space="preserve"> (unpublished)</w:t>
      </w:r>
      <w:r>
        <w:rPr>
          <w:rFonts w:ascii="Times New Roman" w:hAnsi="Times New Roman"/>
          <w:color w:val="auto"/>
          <w:sz w:val="20"/>
          <w:szCs w:val="20"/>
          <w:lang w:val="en-GB"/>
        </w:rPr>
        <w:t>.</w:t>
      </w:r>
    </w:p>
    <w:p>
      <w:pPr>
        <w:pStyle w:val="Normal"/>
        <w:spacing w:lineRule="auto" w:line="480"/>
        <w:ind w:firstLine="283"/>
        <w:jc w:val="both"/>
        <w:rPr>
          <w:color w:val="auto"/>
        </w:rPr>
      </w:pPr>
      <w:r>
        <w:rPr>
          <w:rFonts w:ascii="Times New Roman" w:hAnsi="Times New Roman"/>
          <w:color w:val="auto"/>
          <w:sz w:val="20"/>
          <w:szCs w:val="20"/>
          <w:lang w:val="en-GB"/>
        </w:rPr>
        <w:t xml:space="preserve">Collombet, M., Thomas, J. C., Chauvin, A., Tricart, P., Bouillin, J. P. and Gratier, J. P. (2002). Counterclockwise rotation of the western Alps since the Oligocene: New insights from paleomagnetic data. </w:t>
      </w:r>
      <w:r>
        <w:rPr>
          <w:rFonts w:ascii="Times New Roman" w:hAnsi="Times New Roman"/>
          <w:color w:val="auto"/>
          <w:sz w:val="20"/>
          <w:szCs w:val="20"/>
          <w:lang w:val="fr-CH"/>
        </w:rPr>
        <w:t>Tectonics, 21(4) :14-1-14-15. https://doi.org/10.1029/2001TC901016</w:t>
      </w:r>
    </w:p>
    <w:p>
      <w:pPr>
        <w:pStyle w:val="Normal"/>
        <w:spacing w:lineRule="auto" w:line="480"/>
        <w:ind w:firstLine="283"/>
        <w:jc w:val="both"/>
        <w:rPr>
          <w:color w:val="auto"/>
        </w:rPr>
      </w:pPr>
      <w:r>
        <w:rPr>
          <w:rFonts w:ascii="Times New Roman" w:hAnsi="Times New Roman"/>
          <w:color w:val="auto"/>
          <w:sz w:val="20"/>
          <w:szCs w:val="20"/>
          <w:lang w:val="fr-CH"/>
        </w:rPr>
        <w:t>Coppo, N. (1999). Géologie de la région Voirons – Vouan. Master’s thesis, University of Geneva (unpublished).</w:t>
      </w:r>
    </w:p>
    <w:p>
      <w:pPr>
        <w:pStyle w:val="Normal"/>
        <w:spacing w:lineRule="auto" w:line="480"/>
        <w:ind w:firstLine="283"/>
        <w:jc w:val="both"/>
        <w:rPr>
          <w:color w:val="auto"/>
        </w:rPr>
      </w:pPr>
      <w:r>
        <w:rPr>
          <w:rFonts w:ascii="Times New Roman" w:hAnsi="Times New Roman"/>
          <w:color w:val="auto"/>
          <w:sz w:val="20"/>
          <w:szCs w:val="20"/>
        </w:rPr>
        <w:t>Coutterand, S. (2010). Étude géomorphologique des flux glaciaires dans les Alpes Nord-Occidentales au Pléistocène récent : Du maximum de la dernière glaciation aux premières étapes de déglaciation. PhD thesis, University of Savoie</w:t>
      </w:r>
      <w:r>
        <w:rPr>
          <w:rFonts w:ascii="Times New Roman" w:hAnsi="Times New Roman"/>
          <w:color w:val="auto"/>
          <w:sz w:val="20"/>
          <w:szCs w:val="20"/>
          <w:lang w:val="fr-CH"/>
        </w:rPr>
        <w:t xml:space="preserve"> (unpublished)</w:t>
      </w:r>
      <w:r>
        <w:rPr>
          <w:rFonts w:ascii="Times New Roman" w:hAnsi="Times New Roman"/>
          <w:color w:val="auto"/>
          <w:sz w:val="20"/>
          <w:szCs w:val="20"/>
        </w:rPr>
        <w:t>.</w:t>
      </w:r>
    </w:p>
    <w:p>
      <w:pPr>
        <w:pStyle w:val="Normal"/>
        <w:spacing w:lineRule="auto" w:line="480"/>
        <w:ind w:firstLine="283"/>
        <w:jc w:val="both"/>
        <w:rPr>
          <w:color w:val="auto"/>
        </w:rPr>
      </w:pPr>
      <w:r>
        <w:rPr>
          <w:rFonts w:ascii="Times New Roman" w:hAnsi="Times New Roman"/>
          <w:color w:val="auto"/>
          <w:sz w:val="20"/>
          <w:szCs w:val="20"/>
        </w:rPr>
        <w:t>de Beaumont, É. (1828). Sur un gisement de végétaux fossiles et de graphite, situé au col du Chardonet (département des Hautes-Alpes). Annales des Sciences Naturelles, 15:381.</w:t>
      </w:r>
    </w:p>
    <w:p>
      <w:pPr>
        <w:pStyle w:val="Normal"/>
        <w:spacing w:lineRule="auto" w:line="480"/>
        <w:ind w:firstLine="283"/>
        <w:jc w:val="both"/>
        <w:rPr>
          <w:color w:val="auto"/>
        </w:rPr>
      </w:pPr>
      <w:r>
        <w:rPr>
          <w:rFonts w:ascii="Times New Roman" w:hAnsi="Times New Roman"/>
          <w:color w:val="auto"/>
          <w:sz w:val="20"/>
          <w:szCs w:val="20"/>
        </w:rPr>
        <w:t>de Mortillet, G. (1858). Géologie et Minéralogie de la Savoie. Imprimerie Nationale, Chambéry.</w:t>
      </w:r>
    </w:p>
    <w:p>
      <w:pPr>
        <w:pStyle w:val="Normal"/>
        <w:spacing w:lineRule="auto" w:line="480"/>
        <w:ind w:firstLine="283"/>
        <w:jc w:val="both"/>
        <w:rPr>
          <w:color w:val="auto"/>
        </w:rPr>
      </w:pPr>
      <w:r>
        <w:rPr>
          <w:rFonts w:ascii="Times New Roman" w:hAnsi="Times New Roman"/>
          <w:color w:val="auto"/>
          <w:sz w:val="20"/>
          <w:szCs w:val="20"/>
          <w:lang w:val="fr-CH"/>
        </w:rPr>
        <w:t>de Mortillet, G. (1863). Succin des Allinges. Revue Savoisienne, 1:7.</w:t>
      </w:r>
    </w:p>
    <w:p>
      <w:pPr>
        <w:pStyle w:val="Normal"/>
        <w:spacing w:lineRule="auto" w:line="480"/>
        <w:ind w:firstLine="283"/>
        <w:jc w:val="both"/>
        <w:rPr>
          <w:color w:val="auto"/>
        </w:rPr>
      </w:pPr>
      <w:r>
        <w:rPr>
          <w:rFonts w:ascii="Times New Roman" w:hAnsi="Times New Roman"/>
          <w:color w:val="auto"/>
          <w:sz w:val="20"/>
          <w:szCs w:val="20"/>
          <w:lang w:val="fr-CH"/>
        </w:rPr>
        <w:t>de Saussure, H.-B. (1779). Voyages dans les Alpes, volume 3.</w:t>
      </w:r>
    </w:p>
    <w:p>
      <w:pPr>
        <w:pStyle w:val="Normal"/>
        <w:spacing w:lineRule="auto" w:line="480"/>
        <w:ind w:firstLine="283"/>
        <w:jc w:val="both"/>
        <w:rPr>
          <w:color w:val="auto"/>
          <w:ins w:id="0" w:author="Jérémy Ragusa" w:date="2020-09-30T14:56:43Z"/>
        </w:rPr>
      </w:pPr>
      <w:r>
        <w:rPr>
          <w:rFonts w:ascii="Times New Roman" w:hAnsi="Times New Roman"/>
          <w:color w:val="auto"/>
          <w:sz w:val="20"/>
          <w:szCs w:val="20"/>
        </w:rPr>
        <w:t>Decrouez, D. and Maquignon, Y (2018). De l’ambre en Haute-Savoie ? Nature et patrimoine en Pays de Savoie, 54:17</w:t>
      </w:r>
      <w:r>
        <w:rPr>
          <w:rFonts w:ascii="Times New Roman" w:hAnsi="Times New Roman"/>
          <w:color w:val="auto"/>
          <w:sz w:val="20"/>
          <w:szCs w:val="20"/>
          <w:lang w:val="fr-CH"/>
        </w:rPr>
        <w:t>–</w:t>
      </w:r>
      <w:r>
        <w:rPr>
          <w:rFonts w:ascii="Times New Roman" w:hAnsi="Times New Roman"/>
          <w:color w:val="auto"/>
          <w:sz w:val="20"/>
          <w:szCs w:val="20"/>
        </w:rPr>
        <w:t>22.</w:t>
      </w:r>
    </w:p>
    <w:p>
      <w:pPr>
        <w:pStyle w:val="Normal"/>
        <w:spacing w:lineRule="auto" w:line="480"/>
        <w:ind w:firstLine="283"/>
        <w:jc w:val="both"/>
        <w:rPr>
          <w:color w:val="auto"/>
        </w:rPr>
      </w:pPr>
      <w:r>
        <w:rPr>
          <w:rFonts w:ascii="Times New Roman" w:hAnsi="Times New Roman"/>
          <w:color w:val="auto"/>
          <w:sz w:val="20"/>
          <w:szCs w:val="20"/>
        </w:rPr>
        <w:t>Douxami, H. (1901). Révision des feuilles Annecy et Thonon. Bulletin du Service des Cartes géologiques de France, 91(13).</w:t>
      </w:r>
    </w:p>
    <w:p>
      <w:pPr>
        <w:pStyle w:val="Normal"/>
        <w:spacing w:lineRule="auto" w:line="480"/>
        <w:ind w:firstLine="283"/>
        <w:jc w:val="both"/>
        <w:rPr>
          <w:color w:val="auto"/>
        </w:rPr>
      </w:pPr>
      <w:r>
        <w:rPr>
          <w:rFonts w:ascii="Times New Roman" w:hAnsi="Times New Roman"/>
          <w:color w:val="auto"/>
          <w:sz w:val="20"/>
          <w:szCs w:val="20"/>
          <w:lang w:val="fr-CH"/>
        </w:rPr>
        <w:t>Douxami, H. (1904). Observations géologiques aux environs de Thonon-les-Bains (Haute-Savoie). Comptes rendus hebdomadaires des séances de l’Académie des sciences, 138:395–398.</w:t>
      </w:r>
    </w:p>
    <w:p>
      <w:pPr>
        <w:pStyle w:val="Normal"/>
        <w:spacing w:lineRule="auto" w:line="480"/>
        <w:ind w:firstLine="283"/>
        <w:jc w:val="both"/>
        <w:rPr>
          <w:color w:val="auto"/>
        </w:rPr>
      </w:pPr>
      <w:r>
        <w:rPr>
          <w:rFonts w:ascii="Times New Roman" w:hAnsi="Times New Roman"/>
          <w:color w:val="auto"/>
          <w:sz w:val="20"/>
          <w:szCs w:val="20"/>
          <w:lang w:val="fr-CH"/>
        </w:rPr>
        <w:t>Dray, M. (1971). Le sondage de Chessy (Haute-Savoie). Contribution nouvelle à la géologie du Quaternaire du Bas-Chablais. Archives des Sciences de la Société de Physique et d’Histoire naturelle de Genève, 24(1):57–72. http://doi.org/10.5169/seals-739693</w:t>
      </w:r>
    </w:p>
    <w:p>
      <w:pPr>
        <w:pStyle w:val="Normal"/>
        <w:spacing w:lineRule="auto" w:line="480"/>
        <w:ind w:firstLine="283"/>
        <w:jc w:val="both"/>
        <w:rPr>
          <w:color w:val="auto"/>
        </w:rPr>
      </w:pPr>
      <w:r>
        <w:rPr>
          <w:rFonts w:ascii="Times New Roman" w:hAnsi="Times New Roman"/>
          <w:color w:val="auto"/>
          <w:sz w:val="20"/>
          <w:szCs w:val="20"/>
        </w:rPr>
        <w:t xml:space="preserve">Dray, M. (1993). Les terrasses de Thonon (bassin lémanique – France) : aspects géologiques de la déglaciation würmienne et intérêt hydrogéologique. Quaternaire, 4(2–3):77–82. </w:t>
      </w:r>
      <w:r>
        <w:rPr>
          <w:rFonts w:ascii="Times New Roman" w:hAnsi="Times New Roman"/>
          <w:color w:val="auto"/>
          <w:sz w:val="20"/>
          <w:szCs w:val="20"/>
          <w:lang w:val="fr-CH"/>
        </w:rPr>
        <w:t>http://doi.org/</w:t>
      </w:r>
      <w:r>
        <w:rPr>
          <w:rFonts w:ascii="Times New Roman" w:hAnsi="Times New Roman"/>
          <w:color w:val="auto"/>
          <w:sz w:val="20"/>
          <w:szCs w:val="20"/>
        </w:rPr>
        <w:t>10.3406/quate.1993.1995</w:t>
      </w:r>
    </w:p>
    <w:p>
      <w:pPr>
        <w:pStyle w:val="Normal"/>
        <w:spacing w:lineRule="auto" w:line="480"/>
        <w:ind w:firstLine="283"/>
        <w:jc w:val="both"/>
        <w:rPr>
          <w:color w:val="auto"/>
        </w:rPr>
      </w:pPr>
      <w:r>
        <w:rPr>
          <w:rFonts w:ascii="Times New Roman" w:hAnsi="Times New Roman"/>
          <w:color w:val="auto"/>
          <w:sz w:val="20"/>
          <w:szCs w:val="20"/>
          <w:lang w:val="fr-CH"/>
        </w:rPr>
        <w:t xml:space="preserve">Dupuy, D. (2006). Étude des sédiments quaternaires, de la Molasse et sa tectonique, dans le Grand Lac (Léman) à partir de données sismiques 2D et 3D. </w:t>
      </w:r>
      <w:r>
        <w:rPr>
          <w:rFonts w:ascii="Times New Roman" w:hAnsi="Times New Roman"/>
          <w:color w:val="auto"/>
          <w:sz w:val="20"/>
          <w:szCs w:val="20"/>
          <w:lang w:val="en-US"/>
        </w:rPr>
        <w:t>PhD thesis, University of Lausanne (unpublished).</w:t>
      </w:r>
    </w:p>
    <w:p>
      <w:pPr>
        <w:pStyle w:val="Normal"/>
        <w:spacing w:lineRule="auto" w:line="480"/>
        <w:ind w:firstLine="283"/>
        <w:jc w:val="both"/>
        <w:rPr>
          <w:color w:val="auto"/>
        </w:rPr>
      </w:pPr>
      <w:r>
        <w:rPr>
          <w:rFonts w:ascii="Times New Roman" w:hAnsi="Times New Roman"/>
          <w:color w:val="auto"/>
          <w:sz w:val="20"/>
          <w:szCs w:val="20"/>
          <w:lang w:val="en-US"/>
        </w:rPr>
        <w:t xml:space="preserve">Dupuy, M., Marillier, F., Plancherel, R., and Weidmann, M. (2014). </w:t>
      </w:r>
      <w:r>
        <w:rPr>
          <w:rFonts w:ascii="Times New Roman" w:hAnsi="Times New Roman"/>
          <w:color w:val="auto"/>
          <w:sz w:val="20"/>
          <w:szCs w:val="20"/>
          <w:lang w:val="fr-CH"/>
        </w:rPr>
        <w:t>Analyse structurale de la région lémanique basée sur la sismique réflexion dans le Léman (Grand Lac et Haut Lac) et la géologie des rives nord et sud. Matériaux pour la Carte Géologique Suisse, 170:47p.</w:t>
      </w:r>
    </w:p>
    <w:p>
      <w:pPr>
        <w:pStyle w:val="Normal"/>
        <w:spacing w:lineRule="auto" w:line="480"/>
        <w:ind w:firstLine="283"/>
        <w:jc w:val="both"/>
        <w:rPr>
          <w:color w:val="auto"/>
        </w:rPr>
      </w:pPr>
      <w:r>
        <w:rPr>
          <w:rFonts w:ascii="Times New Roman" w:hAnsi="Times New Roman"/>
          <w:color w:val="auto"/>
          <w:sz w:val="20"/>
          <w:szCs w:val="20"/>
          <w:lang w:val="fr-CH"/>
        </w:rPr>
        <w:t xml:space="preserve">Favre, A. (1867). Recherches géologiques dans les parties de la Savoie, de la Suisse et du Piémont voisines du Mont-Blanc. </w:t>
      </w:r>
      <w:r>
        <w:rPr>
          <w:rFonts w:ascii="Times New Roman" w:hAnsi="Times New Roman"/>
          <w:color w:val="auto"/>
          <w:sz w:val="20"/>
          <w:szCs w:val="20"/>
          <w:lang w:val="en-US"/>
        </w:rPr>
        <w:t>Masson, Genève.</w:t>
      </w:r>
    </w:p>
    <w:p>
      <w:pPr>
        <w:pStyle w:val="Normal"/>
        <w:spacing w:lineRule="auto" w:line="480"/>
        <w:ind w:firstLine="283"/>
        <w:jc w:val="both"/>
        <w:rPr>
          <w:color w:val="auto"/>
        </w:rPr>
      </w:pPr>
      <w:r>
        <w:rPr>
          <w:rFonts w:ascii="Times New Roman" w:hAnsi="Times New Roman"/>
          <w:color w:val="auto"/>
          <w:sz w:val="20"/>
          <w:szCs w:val="20"/>
          <w:lang w:val="en-GB"/>
        </w:rPr>
        <w:t xml:space="preserve">Festa, A., Pini, G., Dilek, Y. and Codegone, G. (2010). Mélanges and mélange-forming processes: a historical overview and new concepts. </w:t>
      </w:r>
      <w:r>
        <w:rPr>
          <w:rFonts w:ascii="Times New Roman" w:hAnsi="Times New Roman"/>
          <w:color w:val="auto"/>
          <w:sz w:val="20"/>
          <w:szCs w:val="20"/>
          <w:lang w:val="de-CH"/>
        </w:rPr>
        <w:t xml:space="preserve">International Geology Review, 52(10-12):1040-1105. </w:t>
      </w:r>
      <w:r>
        <w:rPr>
          <w:rFonts w:ascii="Times New Roman" w:hAnsi="Times New Roman"/>
          <w:color w:val="auto"/>
          <w:sz w:val="20"/>
          <w:szCs w:val="20"/>
          <w:lang w:val="fr-CH"/>
        </w:rPr>
        <w:t>http://doi.org/</w:t>
      </w:r>
      <w:r>
        <w:rPr>
          <w:rFonts w:ascii="Times New Roman" w:hAnsi="Times New Roman"/>
          <w:color w:val="auto"/>
          <w:sz w:val="20"/>
          <w:szCs w:val="20"/>
          <w:lang w:val="de-CH"/>
        </w:rPr>
        <w:t>10.1080/00206810903557704</w:t>
      </w:r>
    </w:p>
    <w:p>
      <w:pPr>
        <w:pStyle w:val="Corpsdetexte"/>
        <w:spacing w:lineRule="auto" w:line="480"/>
        <w:ind w:firstLine="283"/>
        <w:jc w:val="both"/>
        <w:rPr>
          <w:color w:val="auto"/>
        </w:rPr>
      </w:pPr>
      <w:r>
        <w:rPr>
          <w:rFonts w:ascii="Times New Roman" w:hAnsi="Times New Roman"/>
          <w:color w:val="auto"/>
          <w:sz w:val="20"/>
          <w:szCs w:val="20"/>
          <w:lang w:val="de-CH"/>
        </w:rPr>
        <w:t xml:space="preserve">Fischer-Ooster, C. (1858). Die fossilen Fucoiden der Schweizer Alpen, nebst Erörterungen über deren geologisches Alter. </w:t>
      </w:r>
      <w:r>
        <w:rPr>
          <w:rFonts w:ascii="Times New Roman" w:hAnsi="Times New Roman"/>
          <w:color w:val="auto"/>
          <w:sz w:val="20"/>
          <w:szCs w:val="20"/>
          <w:lang w:val="fr-CH"/>
        </w:rPr>
        <w:t>Bern.</w:t>
      </w:r>
    </w:p>
    <w:p>
      <w:pPr>
        <w:pStyle w:val="Normal"/>
        <w:spacing w:lineRule="auto" w:line="480"/>
        <w:ind w:firstLine="283"/>
        <w:jc w:val="both"/>
        <w:rPr>
          <w:color w:val="auto"/>
        </w:rPr>
      </w:pPr>
      <w:r>
        <w:rPr>
          <w:rFonts w:ascii="Times New Roman" w:hAnsi="Times New Roman"/>
          <w:color w:val="auto"/>
          <w:sz w:val="20"/>
          <w:szCs w:val="20"/>
          <w:lang w:val="fr-CH"/>
        </w:rPr>
        <w:t>Frébourg, G. (2006). Les Conglomérats du Vouan : un cañon turbiditique ? Master’s thesis, University of Geneva (unpublished).</w:t>
      </w:r>
    </w:p>
    <w:p>
      <w:pPr>
        <w:pStyle w:val="Normal"/>
        <w:spacing w:lineRule="auto" w:line="480"/>
        <w:ind w:firstLine="283"/>
        <w:jc w:val="both"/>
        <w:rPr>
          <w:color w:val="auto"/>
        </w:rPr>
      </w:pPr>
      <w:r>
        <w:rPr>
          <w:rFonts w:ascii="Times New Roman" w:hAnsi="Times New Roman"/>
          <w:color w:val="auto"/>
          <w:sz w:val="20"/>
          <w:szCs w:val="20"/>
          <w:lang w:val="fr-CH"/>
        </w:rPr>
        <w:t>Gagnebin, E. (1924). Description géologique des Préalpes bordières entre Montreux et Semsales. Mémoire de la Société vaudoise des Sciences naturelles, 2(1):70p. http://doi.org/10.5169/seals-248660</w:t>
      </w:r>
    </w:p>
    <w:p>
      <w:pPr>
        <w:pStyle w:val="Normal"/>
        <w:spacing w:lineRule="auto" w:line="480"/>
        <w:ind w:firstLine="283"/>
        <w:jc w:val="both"/>
        <w:rPr>
          <w:color w:val="auto"/>
        </w:rPr>
      </w:pPr>
      <w:r>
        <w:rPr>
          <w:rFonts w:ascii="Times New Roman" w:hAnsi="Times New Roman"/>
          <w:color w:val="auto"/>
          <w:sz w:val="20"/>
          <w:szCs w:val="20"/>
          <w:lang w:val="fr-CH"/>
        </w:rPr>
        <w:t xml:space="preserve">Gagnebin, E. (1944). Présence du Barrémien ultra-helvétique à St-Gingolph (Valais). </w:t>
      </w:r>
      <w:r>
        <w:rPr>
          <w:rFonts w:ascii="Times New Roman" w:hAnsi="Times New Roman"/>
          <w:color w:val="auto"/>
          <w:sz w:val="20"/>
          <w:szCs w:val="20"/>
          <w:lang w:val="en-US"/>
        </w:rPr>
        <w:t xml:space="preserve">Eclogae Geologicae Helvetiae, 37(2):195–197. </w:t>
      </w:r>
      <w:r>
        <w:rPr>
          <w:rFonts w:ascii="Times New Roman" w:hAnsi="Times New Roman"/>
          <w:color w:val="auto"/>
          <w:sz w:val="20"/>
          <w:szCs w:val="20"/>
          <w:lang w:val="fr-CH"/>
        </w:rPr>
        <w:t>http://doi.org/10.5169/seals-160499</w:t>
      </w:r>
    </w:p>
    <w:p>
      <w:pPr>
        <w:pStyle w:val="Normal"/>
        <w:spacing w:lineRule="auto" w:line="480"/>
        <w:ind w:firstLine="283"/>
        <w:jc w:val="both"/>
        <w:rPr>
          <w:color w:val="auto"/>
        </w:rPr>
      </w:pPr>
      <w:r>
        <w:rPr>
          <w:rFonts w:ascii="Times New Roman" w:hAnsi="Times New Roman"/>
          <w:color w:val="auto"/>
          <w:sz w:val="20"/>
          <w:szCs w:val="20"/>
          <w:lang w:val="en-GB"/>
        </w:rPr>
        <w:t xml:space="preserve">Handy, M. R., Schmid, S. M., Bousquet, R., Kissling, E., and Bernoulli, D. (2010). Reconciling plate-tectonic reconstructions of Alpine Tethys with the geological–geophysical record of spreading and subduction in the Alps. </w:t>
      </w:r>
      <w:r>
        <w:rPr>
          <w:rFonts w:ascii="Times New Roman" w:hAnsi="Times New Roman"/>
          <w:color w:val="auto"/>
          <w:sz w:val="20"/>
          <w:szCs w:val="20"/>
          <w:lang w:val="fr-CH"/>
        </w:rPr>
        <w:t>Earth-Science Reviews, 102(3–4):121–158. http://doi.org/10.1016/j.earscirev.2010.06.002</w:t>
      </w:r>
    </w:p>
    <w:p>
      <w:pPr>
        <w:pStyle w:val="Corpsdetexte"/>
        <w:spacing w:lineRule="auto" w:line="480"/>
        <w:ind w:firstLine="283"/>
        <w:jc w:val="both"/>
        <w:rPr>
          <w:color w:val="auto"/>
        </w:rPr>
      </w:pPr>
      <w:r>
        <w:rPr>
          <w:rFonts w:ascii="Times New Roman" w:hAnsi="Times New Roman"/>
          <w:color w:val="auto"/>
          <w:sz w:val="20"/>
          <w:szCs w:val="20"/>
          <w:lang w:val="fr-CH"/>
        </w:rPr>
        <w:t xml:space="preserve">Homewood, P. (1974). Le flysch du Meilleret (Préalpes romandes) et ses relations avec les unités l'encadrant. </w:t>
      </w:r>
      <w:r>
        <w:rPr>
          <w:rFonts w:ascii="Times New Roman" w:hAnsi="Times New Roman"/>
          <w:color w:val="auto"/>
          <w:sz w:val="20"/>
          <w:szCs w:val="20"/>
          <w:lang w:val="en-GB"/>
        </w:rPr>
        <w:t>Eclogae Geologicae Helvetiae, 67(2):349</w:t>
      </w:r>
      <w:r>
        <w:rPr>
          <w:rFonts w:ascii="Times New Roman" w:hAnsi="Times New Roman"/>
          <w:color w:val="auto"/>
          <w:sz w:val="20"/>
          <w:szCs w:val="20"/>
          <w:lang w:val="en-US"/>
        </w:rPr>
        <w:t>–</w:t>
      </w:r>
      <w:r>
        <w:rPr>
          <w:rFonts w:ascii="Times New Roman" w:hAnsi="Times New Roman"/>
          <w:color w:val="auto"/>
          <w:sz w:val="20"/>
          <w:szCs w:val="20"/>
          <w:lang w:val="en-GB"/>
        </w:rPr>
        <w:t xml:space="preserve">401. </w:t>
      </w:r>
      <w:r>
        <w:rPr>
          <w:rFonts w:ascii="Times New Roman" w:hAnsi="Times New Roman"/>
          <w:color w:val="auto"/>
          <w:sz w:val="20"/>
          <w:szCs w:val="20"/>
          <w:lang w:val="fr-CH"/>
        </w:rPr>
        <w:t>http://doi.org/</w:t>
      </w:r>
      <w:r>
        <w:rPr>
          <w:rFonts w:ascii="Times New Roman" w:hAnsi="Times New Roman"/>
          <w:color w:val="auto"/>
          <w:sz w:val="20"/>
          <w:szCs w:val="20"/>
          <w:lang w:val="en-GB"/>
        </w:rPr>
        <w:t>10.5169/seals-164293</w:t>
      </w:r>
    </w:p>
    <w:p>
      <w:pPr>
        <w:pStyle w:val="Corpsdetexte"/>
        <w:spacing w:lineRule="auto" w:line="480"/>
        <w:ind w:firstLine="283"/>
        <w:jc w:val="both"/>
        <w:rPr>
          <w:color w:val="auto"/>
        </w:rPr>
      </w:pPr>
      <w:r>
        <w:rPr>
          <w:rFonts w:ascii="Times New Roman" w:hAnsi="Times New Roman"/>
          <w:color w:val="auto"/>
          <w:sz w:val="20"/>
          <w:szCs w:val="20"/>
          <w:lang w:val="en-GB"/>
        </w:rPr>
        <w:t>Homewood, P. (1983). Palaeogeography of alpine flysch. Palaeogeography, Palaeoclimatology, Palaeoecology, 44(3</w:t>
      </w:r>
      <w:r>
        <w:rPr>
          <w:rFonts w:ascii="Times New Roman" w:hAnsi="Times New Roman"/>
          <w:color w:val="auto"/>
          <w:sz w:val="20"/>
          <w:szCs w:val="20"/>
          <w:lang w:val="en-US"/>
        </w:rPr>
        <w:t>–</w:t>
      </w:r>
      <w:r>
        <w:rPr>
          <w:rFonts w:ascii="Times New Roman" w:hAnsi="Times New Roman"/>
          <w:color w:val="auto"/>
          <w:sz w:val="20"/>
          <w:szCs w:val="20"/>
          <w:lang w:val="en-GB"/>
        </w:rPr>
        <w:t xml:space="preserve">4):169–184. </w:t>
      </w:r>
      <w:r>
        <w:rPr>
          <w:rFonts w:ascii="Times New Roman" w:hAnsi="Times New Roman"/>
          <w:color w:val="auto"/>
          <w:sz w:val="20"/>
          <w:szCs w:val="20"/>
          <w:lang w:val="fr-CH"/>
        </w:rPr>
        <w:t>http://doi.org/</w:t>
      </w:r>
      <w:r>
        <w:rPr>
          <w:rFonts w:ascii="Times New Roman" w:hAnsi="Times New Roman"/>
          <w:color w:val="auto"/>
          <w:sz w:val="20"/>
          <w:szCs w:val="20"/>
          <w:lang w:val="en-GB"/>
        </w:rPr>
        <w:t>10.1016/0031-0182(83)90101-3</w:t>
      </w:r>
    </w:p>
    <w:p>
      <w:pPr>
        <w:pStyle w:val="Corpsdetexte"/>
        <w:spacing w:lineRule="auto" w:line="480"/>
        <w:ind w:firstLine="283"/>
        <w:jc w:val="both"/>
        <w:rPr>
          <w:color w:val="auto"/>
        </w:rPr>
      </w:pPr>
      <w:r>
        <w:rPr>
          <w:rFonts w:ascii="Times New Roman" w:hAnsi="Times New Roman"/>
          <w:color w:val="auto"/>
          <w:sz w:val="20"/>
          <w:szCs w:val="20"/>
          <w:lang w:val="en-GB"/>
        </w:rPr>
        <w:t xml:space="preserve">Homewood, P. and Lateltin, O. (1988). Classic swiss clastics (flysch and molasse) The alpine connection. Geodinamica Acta 2(1):1–11. </w:t>
      </w:r>
      <w:r>
        <w:rPr>
          <w:rFonts w:ascii="Times New Roman" w:hAnsi="Times New Roman"/>
          <w:color w:val="auto"/>
          <w:sz w:val="20"/>
          <w:szCs w:val="20"/>
          <w:lang w:val="fr-CH"/>
        </w:rPr>
        <w:t>http://doi.org/</w:t>
      </w:r>
      <w:r>
        <w:rPr>
          <w:rFonts w:ascii="Times New Roman" w:hAnsi="Times New Roman"/>
          <w:color w:val="auto"/>
          <w:sz w:val="20"/>
          <w:szCs w:val="20"/>
          <w:lang w:val="en-GB"/>
        </w:rPr>
        <w:t>10.1080/09853111.1988.11105150</w:t>
      </w:r>
    </w:p>
    <w:p>
      <w:pPr>
        <w:pStyle w:val="Corpsdetexte"/>
        <w:spacing w:lineRule="auto" w:line="480"/>
        <w:ind w:firstLine="283"/>
        <w:jc w:val="both"/>
        <w:rPr>
          <w:color w:val="auto"/>
        </w:rPr>
      </w:pPr>
      <w:r>
        <w:rPr>
          <w:rFonts w:ascii="Times New Roman" w:hAnsi="Times New Roman"/>
          <w:color w:val="auto"/>
          <w:sz w:val="20"/>
          <w:szCs w:val="20"/>
          <w:lang w:val="en-US"/>
        </w:rPr>
        <w:t xml:space="preserve">Hsü, K. J. (1974). Melanges and their distinction from olistostromes. In Dott, R.H. and Shaver, R.H. (eds.), Modern and Ancient Geosynclinal Sedimentation. Society of Economic Paleontologists and Mineralogists, Special Publication, 19:321–333. </w:t>
      </w:r>
    </w:p>
    <w:p>
      <w:pPr>
        <w:pStyle w:val="Normal"/>
        <w:spacing w:lineRule="auto" w:line="480"/>
        <w:ind w:firstLine="283"/>
        <w:jc w:val="both"/>
        <w:rPr>
          <w:color w:val="auto"/>
        </w:rPr>
      </w:pPr>
      <w:r>
        <w:rPr>
          <w:rFonts w:ascii="Times New Roman" w:hAnsi="Times New Roman"/>
          <w:color w:val="auto"/>
          <w:sz w:val="20"/>
          <w:szCs w:val="20"/>
          <w:lang w:val="en-GB"/>
        </w:rPr>
        <w:t xml:space="preserve">Hubert, J. F. (1967). Sedimentology Of Prealpine Flysch Sequences, Switzerland. </w:t>
      </w:r>
      <w:r>
        <w:rPr>
          <w:rFonts w:ascii="Times New Roman" w:hAnsi="Times New Roman"/>
          <w:color w:val="auto"/>
          <w:sz w:val="20"/>
          <w:szCs w:val="20"/>
          <w:lang w:val="fr-CH"/>
        </w:rPr>
        <w:t>Journal of Sedimentary Research, 37(3):885–907. http://doi.org/10.1306/74D717CB-2B21-11D7-8648000102C1865D</w:t>
      </w:r>
    </w:p>
    <w:p>
      <w:pPr>
        <w:pStyle w:val="Normal"/>
        <w:spacing w:lineRule="auto" w:line="480"/>
        <w:ind w:firstLine="283"/>
        <w:jc w:val="both"/>
        <w:rPr>
          <w:color w:val="auto"/>
        </w:rPr>
      </w:pPr>
      <w:r>
        <w:rPr>
          <w:rFonts w:ascii="Times New Roman" w:hAnsi="Times New Roman"/>
          <w:color w:val="auto"/>
          <w:sz w:val="20"/>
          <w:szCs w:val="20"/>
          <w:lang w:val="fr-CH"/>
        </w:rPr>
        <w:t>Jaccard, A. (1892). Étude des massifs du Chablais compris entre l’Arve et la Drance (feuilles de Thonon et d’Annecy). Bulletin des services de la carte géologique de la France et des topographies souterraines, 26(3):44p.</w:t>
      </w:r>
    </w:p>
    <w:p>
      <w:pPr>
        <w:pStyle w:val="Normal"/>
        <w:spacing w:lineRule="auto" w:line="480"/>
        <w:ind w:firstLine="283"/>
        <w:jc w:val="both"/>
        <w:rPr>
          <w:color w:val="auto"/>
        </w:rPr>
      </w:pPr>
      <w:r>
        <w:rPr>
          <w:rFonts w:ascii="Times New Roman" w:hAnsi="Times New Roman"/>
          <w:color w:val="auto"/>
          <w:sz w:val="20"/>
          <w:szCs w:val="20"/>
        </w:rPr>
        <w:t>Jan du Chêne, R. and Chateauneuf, J.-J. (1975). Nouvelles espèces de Wetzeliella et Defleandrea (Pyrrhophyta, Dinophyceae) de l’Eocène des Alpes occidentales. Revue de Micropaléontologie, 18(1):28–37.</w:t>
      </w:r>
    </w:p>
    <w:p>
      <w:pPr>
        <w:pStyle w:val="Normal"/>
        <w:spacing w:lineRule="auto" w:line="480"/>
        <w:ind w:firstLine="283"/>
        <w:jc w:val="both"/>
        <w:rPr>
          <w:color w:val="auto"/>
        </w:rPr>
      </w:pPr>
      <w:r>
        <w:rPr>
          <w:rFonts w:ascii="Times New Roman" w:hAnsi="Times New Roman"/>
          <w:color w:val="auto"/>
          <w:sz w:val="20"/>
          <w:szCs w:val="20"/>
          <w:lang w:val="fr-CH"/>
        </w:rPr>
        <w:t xml:space="preserve">Jan du Chêne, R., Gorin, G., and van Stuijvenberg, J. (1975). Étude géologique et stratigraphique (palynologie et nannoflore calcaire) des Grès des Voirons (Palogène de Haute-Savoie, France). </w:t>
      </w:r>
      <w:r>
        <w:rPr>
          <w:rFonts w:ascii="Times New Roman" w:hAnsi="Times New Roman"/>
          <w:color w:val="auto"/>
          <w:sz w:val="20"/>
          <w:szCs w:val="20"/>
          <w:lang w:val="de-CH"/>
        </w:rPr>
        <w:t>Géologie Alpine, 51:51–78.</w:t>
      </w:r>
    </w:p>
    <w:p>
      <w:pPr>
        <w:pStyle w:val="Normal"/>
        <w:spacing w:lineRule="auto" w:line="480"/>
        <w:ind w:firstLine="283"/>
        <w:jc w:val="both"/>
        <w:rPr>
          <w:color w:val="auto"/>
        </w:rPr>
      </w:pPr>
      <w:r>
        <w:rPr>
          <w:rFonts w:ascii="Times New Roman" w:hAnsi="Times New Roman"/>
          <w:color w:val="auto"/>
          <w:sz w:val="20"/>
          <w:szCs w:val="20"/>
          <w:lang w:val="de-CH"/>
        </w:rPr>
        <w:t xml:space="preserve">Kapellos, v. C. C. (1973). Biostratigraphie des Gurnigelflysches : mit besonderer Berücksichtigung der Nummuliten und des Nannoplanktons, unter Einbeziehung des paläogenen Nanoplanktons der Krim (UdSSR). Schweizerische paläontologische Abhandlungen, 96:1–128. </w:t>
      </w:r>
    </w:p>
    <w:p>
      <w:pPr>
        <w:pStyle w:val="Normal"/>
        <w:spacing w:lineRule="auto" w:line="480"/>
        <w:ind w:firstLine="283"/>
        <w:jc w:val="both"/>
        <w:rPr>
          <w:color w:val="auto"/>
        </w:rPr>
      </w:pPr>
      <w:r>
        <w:rPr>
          <w:rFonts w:ascii="Times New Roman" w:hAnsi="Times New Roman"/>
          <w:color w:val="auto"/>
          <w:sz w:val="20"/>
          <w:szCs w:val="20"/>
          <w:lang w:val="de-CH"/>
        </w:rPr>
        <w:t xml:space="preserve">Kempf, O., Schlunegger, F., Strunck, P., Matter, A. (1998). </w:t>
      </w:r>
      <w:r>
        <w:rPr>
          <w:rFonts w:ascii="Times New Roman" w:hAnsi="Times New Roman"/>
          <w:color w:val="auto"/>
          <w:sz w:val="20"/>
          <w:szCs w:val="20"/>
          <w:lang w:val="en-GB"/>
        </w:rPr>
        <w:t xml:space="preserve">Palaeomagnetic evidence for late Miocene rotation of the SwissAlps: results from the north Alpine foreland basin. </w:t>
      </w:r>
      <w:r>
        <w:rPr>
          <w:rFonts w:ascii="Times New Roman" w:hAnsi="Times New Roman"/>
          <w:color w:val="auto"/>
          <w:sz w:val="20"/>
          <w:szCs w:val="20"/>
          <w:lang w:val="fr-CH"/>
        </w:rPr>
        <w:t>Terra Nova, https://doi.org/10.1046/j.1365-3121.1998.00164.x</w:t>
      </w:r>
    </w:p>
    <w:p>
      <w:pPr>
        <w:pStyle w:val="Normal"/>
        <w:spacing w:lineRule="auto" w:line="480"/>
        <w:ind w:firstLine="283"/>
        <w:jc w:val="both"/>
        <w:rPr>
          <w:color w:val="auto"/>
        </w:rPr>
      </w:pPr>
      <w:r>
        <w:rPr>
          <w:rFonts w:ascii="Times New Roman" w:hAnsi="Times New Roman"/>
          <w:color w:val="auto"/>
          <w:sz w:val="20"/>
          <w:szCs w:val="20"/>
        </w:rPr>
        <w:t>Kerrien, Y., Turrel, C., Monjuvent, G., Charollais, J., Lombard, A., Balmer, F., Olmari, F., Papillon, R., Fontannaz, L., Amberger, G., Ruchat, C., Grebert, Y., and Marthaler, M. (1998). Feuille Annemasse (654) de la Carte géologique de la France (1/50 000ème).</w:t>
      </w:r>
      <w:r>
        <w:rPr>
          <w:rFonts w:ascii="Times New Roman" w:hAnsi="Times New Roman"/>
          <w:color w:val="auto"/>
          <w:sz w:val="20"/>
          <w:szCs w:val="20"/>
          <w:lang w:val="fr-CH"/>
        </w:rPr>
        <w:t xml:space="preserve"> </w:t>
      </w:r>
      <w:r>
        <w:rPr>
          <w:rFonts w:ascii="Times New Roman" w:hAnsi="Times New Roman"/>
          <w:color w:val="auto"/>
          <w:sz w:val="20"/>
          <w:szCs w:val="20"/>
          <w:lang w:val="en-US"/>
        </w:rPr>
        <w:t>BRGM, Orléans.</w:t>
      </w:r>
    </w:p>
    <w:p>
      <w:pPr>
        <w:pStyle w:val="Normal"/>
        <w:spacing w:lineRule="auto" w:line="480"/>
        <w:ind w:firstLine="283"/>
        <w:jc w:val="both"/>
        <w:rPr>
          <w:color w:val="auto"/>
        </w:rPr>
      </w:pPr>
      <w:r>
        <w:rPr>
          <w:rFonts w:ascii="Times New Roman" w:hAnsi="Times New Roman"/>
          <w:color w:val="auto"/>
          <w:sz w:val="20"/>
          <w:szCs w:val="20"/>
          <w:lang w:val="en-GB"/>
        </w:rPr>
        <w:t>Kuenen, P. H. (1950). Turbidity currents of high density. In 18th International Geological Congres, pages 44–52, London.</w:t>
      </w:r>
    </w:p>
    <w:p>
      <w:pPr>
        <w:pStyle w:val="Normal"/>
        <w:spacing w:lineRule="auto" w:line="480"/>
        <w:ind w:firstLine="283"/>
        <w:jc w:val="both"/>
        <w:rPr>
          <w:color w:val="auto"/>
        </w:rPr>
      </w:pPr>
      <w:r>
        <w:rPr>
          <w:rFonts w:ascii="Times New Roman" w:hAnsi="Times New Roman"/>
          <w:color w:val="auto"/>
          <w:sz w:val="20"/>
          <w:szCs w:val="20"/>
          <w:lang w:val="en-GB"/>
        </w:rPr>
        <w:t xml:space="preserve">Kuenen, P. H. (1957). Sole Markings of Graded Graywacke Beds. The Journal of Geology, 65(3):231–258. </w:t>
      </w:r>
      <w:r>
        <w:rPr>
          <w:rFonts w:ascii="Times New Roman" w:hAnsi="Times New Roman"/>
          <w:color w:val="auto"/>
          <w:sz w:val="20"/>
          <w:szCs w:val="20"/>
          <w:lang w:val="fr-CH"/>
        </w:rPr>
        <w:t>http://doi.org/</w:t>
      </w:r>
      <w:r>
        <w:rPr>
          <w:rFonts w:ascii="Times New Roman" w:hAnsi="Times New Roman"/>
          <w:color w:val="auto"/>
          <w:sz w:val="20"/>
          <w:szCs w:val="20"/>
          <w:lang w:val="en-GB"/>
        </w:rPr>
        <w:t>10.1086/626429</w:t>
      </w:r>
    </w:p>
    <w:p>
      <w:pPr>
        <w:pStyle w:val="Normal"/>
        <w:spacing w:lineRule="auto" w:line="480"/>
        <w:ind w:firstLine="283"/>
        <w:jc w:val="both"/>
        <w:rPr>
          <w:color w:val="auto"/>
        </w:rPr>
      </w:pPr>
      <w:r>
        <w:rPr>
          <w:rFonts w:ascii="Times New Roman" w:hAnsi="Times New Roman"/>
          <w:color w:val="auto"/>
          <w:sz w:val="20"/>
          <w:szCs w:val="20"/>
          <w:lang w:val="en-GB"/>
        </w:rPr>
        <w:t xml:space="preserve">Kuenen, P. H. and Carozzi, A. V. (1953). Turbidity Currents and Sliding in Geosynclinal Basins of the Alps. The Journal of Geology, 61(4):363–373. </w:t>
      </w:r>
      <w:r>
        <w:rPr>
          <w:rFonts w:ascii="Times New Roman" w:hAnsi="Times New Roman"/>
          <w:color w:val="auto"/>
          <w:sz w:val="20"/>
          <w:szCs w:val="20"/>
          <w:lang w:val="fr-CH"/>
        </w:rPr>
        <w:t>http://doi.org/</w:t>
      </w:r>
      <w:r>
        <w:rPr>
          <w:rFonts w:ascii="Times New Roman" w:hAnsi="Times New Roman"/>
          <w:color w:val="auto"/>
          <w:sz w:val="20"/>
          <w:szCs w:val="20"/>
          <w:lang w:val="en-GB"/>
        </w:rPr>
        <w:t>10.1086/626101</w:t>
      </w:r>
    </w:p>
    <w:p>
      <w:pPr>
        <w:pStyle w:val="Normal"/>
        <w:spacing w:lineRule="auto" w:line="480"/>
        <w:ind w:firstLine="283"/>
        <w:jc w:val="both"/>
        <w:rPr>
          <w:color w:val="auto"/>
        </w:rPr>
      </w:pPr>
      <w:r>
        <w:rPr>
          <w:rFonts w:ascii="Times New Roman" w:hAnsi="Times New Roman"/>
          <w:color w:val="auto"/>
          <w:sz w:val="20"/>
          <w:szCs w:val="20"/>
          <w:lang w:val="en-GB"/>
        </w:rPr>
        <w:t xml:space="preserve">Kuenen, P. H. and Migliorini, C. I. (1950). Turbidity Currents as a Cause of Graded Bedding. </w:t>
      </w:r>
      <w:r>
        <w:rPr>
          <w:rFonts w:ascii="Times New Roman" w:hAnsi="Times New Roman"/>
          <w:color w:val="auto"/>
          <w:sz w:val="20"/>
          <w:szCs w:val="20"/>
          <w:lang w:val="fr-CH"/>
        </w:rPr>
        <w:t>The Journal of Geology, 58(2):91–127. http://doi.org/10.1086/625710</w:t>
      </w:r>
    </w:p>
    <w:p>
      <w:pPr>
        <w:pStyle w:val="Normal"/>
        <w:spacing w:lineRule="auto" w:line="480"/>
        <w:ind w:firstLine="283"/>
        <w:jc w:val="both"/>
        <w:rPr>
          <w:color w:val="auto"/>
        </w:rPr>
      </w:pPr>
      <w:r>
        <w:rPr>
          <w:rFonts w:ascii="Times New Roman" w:hAnsi="Times New Roman"/>
          <w:color w:val="auto"/>
          <w:sz w:val="20"/>
          <w:szCs w:val="20"/>
          <w:lang w:val="fr-CH"/>
        </w:rPr>
        <w:t>Lombard, A. (1940). Géologie des Voirons. Mémoire de la Société helvétique des Sciences Naturelles, 74:118p.</w:t>
      </w:r>
    </w:p>
    <w:p>
      <w:pPr>
        <w:pStyle w:val="Normal"/>
        <w:spacing w:lineRule="auto" w:line="480"/>
        <w:ind w:firstLine="283"/>
        <w:jc w:val="both"/>
        <w:rPr>
          <w:color w:val="auto"/>
        </w:rPr>
      </w:pPr>
      <w:r>
        <w:rPr>
          <w:rFonts w:ascii="Times New Roman" w:hAnsi="Times New Roman"/>
          <w:color w:val="auto"/>
          <w:sz w:val="20"/>
          <w:szCs w:val="20"/>
          <w:lang w:val="en-GB"/>
        </w:rPr>
        <w:t xml:space="preserve">Lombard, A. (1963a). Laminites: a structure of flysch-type sediments. Journal of Sedimentary Petrology, 33(1):14–22. </w:t>
      </w:r>
      <w:r>
        <w:rPr>
          <w:rFonts w:ascii="Times New Roman" w:hAnsi="Times New Roman"/>
          <w:color w:val="auto"/>
          <w:sz w:val="20"/>
          <w:szCs w:val="20"/>
          <w:lang w:val="fr-CH"/>
        </w:rPr>
        <w:t>http://doi.org/</w:t>
      </w:r>
      <w:r>
        <w:rPr>
          <w:rFonts w:ascii="Times New Roman" w:hAnsi="Times New Roman"/>
          <w:color w:val="auto"/>
          <w:sz w:val="20"/>
          <w:szCs w:val="20"/>
          <w:lang w:val="en-GB"/>
        </w:rPr>
        <w:t>10.1306/74D70DB2-2B21-11D7-8648000102C1865D</w:t>
      </w:r>
    </w:p>
    <w:p>
      <w:pPr>
        <w:pStyle w:val="Normal"/>
        <w:spacing w:lineRule="auto" w:line="480"/>
        <w:ind w:firstLine="283"/>
        <w:jc w:val="both"/>
        <w:rPr>
          <w:color w:val="auto"/>
        </w:rPr>
      </w:pPr>
      <w:r>
        <w:rPr>
          <w:rFonts w:ascii="Times New Roman" w:hAnsi="Times New Roman"/>
          <w:color w:val="auto"/>
          <w:sz w:val="20"/>
          <w:szCs w:val="20"/>
          <w:lang w:val="fr-CH"/>
        </w:rPr>
        <w:t xml:space="preserve">Lombard, A. (1963b). Stratonomie des séries du Flysch. </w:t>
      </w:r>
      <w:r>
        <w:rPr>
          <w:rFonts w:ascii="Times New Roman" w:hAnsi="Times New Roman"/>
          <w:color w:val="auto"/>
          <w:sz w:val="20"/>
          <w:szCs w:val="20"/>
          <w:lang w:val="en-US"/>
        </w:rPr>
        <w:t xml:space="preserve">Eclogae Geologicae Helvetiae, 56(2):481–511. </w:t>
      </w:r>
      <w:r>
        <w:rPr>
          <w:rFonts w:ascii="Times New Roman" w:hAnsi="Times New Roman"/>
          <w:color w:val="auto"/>
          <w:sz w:val="20"/>
          <w:szCs w:val="20"/>
          <w:lang w:val="fr-CH"/>
        </w:rPr>
        <w:t>http://doi.org/</w:t>
      </w:r>
      <w:r>
        <w:rPr>
          <w:rFonts w:ascii="Times New Roman" w:hAnsi="Times New Roman"/>
          <w:color w:val="auto"/>
          <w:sz w:val="20"/>
          <w:szCs w:val="20"/>
          <w:lang w:val="en-US"/>
        </w:rPr>
        <w:t>10.5169/seals-163039</w:t>
      </w:r>
    </w:p>
    <w:p>
      <w:pPr>
        <w:pStyle w:val="Normal"/>
        <w:spacing w:lineRule="auto" w:line="480"/>
        <w:ind w:firstLine="283"/>
        <w:jc w:val="both"/>
        <w:rPr>
          <w:color w:val="auto"/>
        </w:rPr>
      </w:pPr>
      <w:r>
        <w:rPr>
          <w:rFonts w:ascii="Times New Roman" w:hAnsi="Times New Roman"/>
          <w:color w:val="auto"/>
          <w:sz w:val="20"/>
          <w:szCs w:val="20"/>
          <w:lang w:val="fr-CH"/>
        </w:rPr>
        <w:t>Lugeon, M. (1901). Réunion extérieure de la Société géologique de France à Lausanne et dans le Chablais. Bullletin de la Société géologique de France, 1:686–692.</w:t>
      </w:r>
    </w:p>
    <w:p>
      <w:pPr>
        <w:pStyle w:val="Normal"/>
        <w:spacing w:lineRule="auto" w:line="480"/>
        <w:ind w:firstLine="283"/>
        <w:jc w:val="both"/>
        <w:rPr>
          <w:color w:val="auto"/>
        </w:rPr>
      </w:pPr>
      <w:r>
        <w:rPr>
          <w:rFonts w:ascii="Times New Roman" w:hAnsi="Times New Roman"/>
          <w:color w:val="auto"/>
          <w:sz w:val="20"/>
          <w:szCs w:val="20"/>
          <w:lang w:val="fr-CH"/>
        </w:rPr>
        <w:t>Maquignon J. and Decrouez D. (2019). Étude spectrale de deux ambres des Alpes françaises et suisses : l’allingite et la planfayonite. Bulletin du Club de Minéralogie de Chamonix, du Mont-Blanc et des Alpes du Nord, 69:71-80.</w:t>
      </w:r>
    </w:p>
    <w:p>
      <w:pPr>
        <w:pStyle w:val="Normal"/>
        <w:spacing w:lineRule="auto" w:line="480"/>
        <w:ind w:firstLine="283"/>
        <w:jc w:val="both"/>
        <w:rPr>
          <w:color w:val="auto"/>
        </w:rPr>
      </w:pPr>
      <w:r>
        <w:rPr>
          <w:rFonts w:ascii="Times New Roman" w:hAnsi="Times New Roman"/>
          <w:color w:val="auto"/>
          <w:sz w:val="20"/>
          <w:szCs w:val="20"/>
          <w:lang w:val="fr-CH"/>
        </w:rPr>
        <w:t xml:space="preserve">Martı́n-Fernández, J. A., Barceló-Vidal, C., and Pawlowsky-Glahn, V. (2003). </w:t>
      </w:r>
      <w:r>
        <w:rPr>
          <w:rFonts w:ascii="Times New Roman" w:hAnsi="Times New Roman"/>
          <w:color w:val="auto"/>
          <w:sz w:val="20"/>
          <w:szCs w:val="20"/>
          <w:lang w:val="en-US"/>
        </w:rPr>
        <w:t xml:space="preserve">Dealing With Zeros and Missing Values in Compositional Data Sets Using Nonparametric Imputation. Mathematical Geology, 35(3):253–278. </w:t>
      </w:r>
      <w:r>
        <w:rPr>
          <w:rFonts w:ascii="Times New Roman" w:hAnsi="Times New Roman"/>
          <w:color w:val="auto"/>
          <w:sz w:val="20"/>
          <w:szCs w:val="20"/>
          <w:lang w:val="fr-CH"/>
        </w:rPr>
        <w:t>http://doi.org/</w:t>
      </w:r>
      <w:r>
        <w:rPr>
          <w:rFonts w:ascii="Times New Roman" w:hAnsi="Times New Roman"/>
          <w:color w:val="auto"/>
          <w:sz w:val="20"/>
          <w:szCs w:val="20"/>
          <w:lang w:val="en-US"/>
        </w:rPr>
        <w:t>10.1023/A:1023866030544</w:t>
      </w:r>
    </w:p>
    <w:p>
      <w:pPr>
        <w:pStyle w:val="Normal"/>
        <w:spacing w:lineRule="auto" w:line="480"/>
        <w:ind w:firstLine="283"/>
        <w:jc w:val="both"/>
        <w:rPr>
          <w:color w:val="auto"/>
        </w:rPr>
      </w:pPr>
      <w:r>
        <w:rPr>
          <w:rFonts w:ascii="Times New Roman" w:hAnsi="Times New Roman"/>
          <w:color w:val="auto"/>
          <w:sz w:val="20"/>
          <w:szCs w:val="20"/>
          <w:lang w:val="en-GB"/>
        </w:rPr>
        <w:t xml:space="preserve">Márton, E., Zampieri, D., Grandesso, P., Ćosović, V., Moro, A. (2010). </w:t>
      </w:r>
      <w:bookmarkStart w:id="13" w:name="screen-reader-main-title"/>
      <w:bookmarkEnd w:id="13"/>
      <w:r>
        <w:rPr>
          <w:rFonts w:ascii="Times New Roman" w:hAnsi="Times New Roman"/>
          <w:color w:val="auto"/>
          <w:sz w:val="20"/>
          <w:szCs w:val="20"/>
          <w:lang w:val="en-GB"/>
        </w:rPr>
        <w:t xml:space="preserve">New Cretaceous paleomagnetic results from the foreland of the Southern Alps and the refined apparent polar wander path for stable Adria. </w:t>
      </w:r>
      <w:r>
        <w:rPr>
          <w:rFonts w:ascii="Times New Roman" w:hAnsi="Times New Roman"/>
          <w:color w:val="auto"/>
          <w:sz w:val="20"/>
          <w:szCs w:val="20"/>
          <w:lang w:val="fr-CH"/>
        </w:rPr>
        <w:t>Tectonophysics, 480(1-4): 57–72. http://doi.org/10.1016/j.tecto.2009.09.003</w:t>
      </w:r>
    </w:p>
    <w:p>
      <w:pPr>
        <w:pStyle w:val="Normal"/>
        <w:spacing w:lineRule="auto" w:line="480"/>
        <w:ind w:firstLine="283"/>
        <w:jc w:val="both"/>
        <w:rPr>
          <w:color w:val="auto"/>
        </w:rPr>
      </w:pPr>
      <w:r>
        <w:rPr>
          <w:rFonts w:ascii="Times New Roman" w:hAnsi="Times New Roman"/>
          <w:color w:val="auto"/>
          <w:sz w:val="20"/>
          <w:szCs w:val="20"/>
          <w:lang w:val="fr-CH"/>
        </w:rPr>
        <w:t>Morel, R. (1976). Le contact Préalpes médianes-Préalpes externes entre Epagny et les Paccots (canton de Fribourg). Eclogae Geologicae Helvetiae, 69(2):473–480. http://doi.org/10.5169/seals-164521</w:t>
      </w:r>
    </w:p>
    <w:p>
      <w:pPr>
        <w:pStyle w:val="Normal"/>
        <w:spacing w:lineRule="auto" w:line="480"/>
        <w:ind w:firstLine="283"/>
        <w:jc w:val="both"/>
        <w:rPr>
          <w:color w:val="auto"/>
        </w:rPr>
      </w:pPr>
      <w:r>
        <w:rPr>
          <w:rFonts w:ascii="Times New Roman" w:hAnsi="Times New Roman"/>
          <w:color w:val="auto"/>
          <w:sz w:val="20"/>
          <w:szCs w:val="20"/>
          <w:lang w:val="en-GB"/>
        </w:rPr>
        <w:t xml:space="preserve">Mulder, T. and Alexander, J. (2001). The physical character of subaqueous sedimentary density flows and their deposits. Sedimentology, 48(2):269–299. </w:t>
      </w:r>
      <w:r>
        <w:rPr>
          <w:rFonts w:ascii="Times New Roman" w:hAnsi="Times New Roman"/>
          <w:color w:val="auto"/>
          <w:sz w:val="20"/>
          <w:szCs w:val="20"/>
          <w:lang w:val="fr-CH"/>
        </w:rPr>
        <w:t>http://doi.org/</w:t>
      </w:r>
      <w:r>
        <w:rPr>
          <w:rFonts w:ascii="Times New Roman" w:hAnsi="Times New Roman"/>
          <w:color w:val="auto"/>
          <w:sz w:val="20"/>
          <w:szCs w:val="20"/>
          <w:lang w:val="en-GB"/>
        </w:rPr>
        <w:t>10.1046/j.1365-3091.2001.00360.x</w:t>
      </w:r>
    </w:p>
    <w:p>
      <w:pPr>
        <w:pStyle w:val="Normal"/>
        <w:spacing w:lineRule="auto" w:line="480"/>
        <w:ind w:firstLine="283"/>
        <w:jc w:val="both"/>
        <w:rPr>
          <w:color w:val="auto"/>
        </w:rPr>
      </w:pPr>
      <w:r>
        <w:rPr>
          <w:rFonts w:ascii="Times New Roman" w:hAnsi="Times New Roman"/>
          <w:color w:val="auto"/>
          <w:sz w:val="20"/>
          <w:szCs w:val="20"/>
          <w:lang w:val="en-GB"/>
        </w:rPr>
        <w:t>Mutti, E. (1992). Turbidite Sandstones. Agip, Milano, Italy.</w:t>
      </w:r>
    </w:p>
    <w:p>
      <w:pPr>
        <w:pStyle w:val="Normal"/>
        <w:spacing w:lineRule="auto" w:line="480"/>
        <w:ind w:firstLine="283"/>
        <w:jc w:val="both"/>
        <w:rPr>
          <w:color w:val="auto"/>
        </w:rPr>
      </w:pPr>
      <w:r>
        <w:rPr>
          <w:rFonts w:ascii="Times New Roman" w:hAnsi="Times New Roman"/>
          <w:color w:val="auto"/>
          <w:sz w:val="20"/>
          <w:szCs w:val="20"/>
          <w:lang w:val="en-GB"/>
        </w:rPr>
        <w:t xml:space="preserve">Mutti, E., Bernoulli, D., Ricci-Lucchi, F., and Tinterri, R. (2009). Turbidites and turbidity currents from Alpine ‘flysch’ to the exploration of continental margins. Sedimentology, 56(1):267–318. </w:t>
      </w:r>
      <w:r>
        <w:rPr>
          <w:rFonts w:ascii="Times New Roman" w:hAnsi="Times New Roman"/>
          <w:color w:val="auto"/>
          <w:sz w:val="20"/>
          <w:szCs w:val="20"/>
          <w:lang w:val="fr-CH"/>
        </w:rPr>
        <w:t>http://doi.org/</w:t>
      </w:r>
      <w:r>
        <w:rPr>
          <w:rFonts w:ascii="Times New Roman" w:hAnsi="Times New Roman"/>
          <w:color w:val="auto"/>
          <w:sz w:val="20"/>
          <w:szCs w:val="20"/>
          <w:lang w:val="en-GB"/>
        </w:rPr>
        <w:t>10.1111/j.1365-3091.2008.01019.x</w:t>
      </w:r>
    </w:p>
    <w:p>
      <w:pPr>
        <w:pStyle w:val="Normal"/>
        <w:spacing w:lineRule="auto" w:line="480"/>
        <w:ind w:firstLine="283"/>
        <w:jc w:val="both"/>
        <w:rPr>
          <w:color w:val="auto"/>
        </w:rPr>
      </w:pPr>
      <w:r>
        <w:rPr>
          <w:rFonts w:ascii="Times New Roman" w:hAnsi="Times New Roman"/>
          <w:color w:val="auto"/>
          <w:sz w:val="20"/>
          <w:szCs w:val="20"/>
          <w:lang w:val="en-US"/>
        </w:rPr>
        <w:t xml:space="preserve">Olive, P., Vial, R., Alain, Y., Conrad, M. A., and Vernet, J.-P. (1987). </w:t>
      </w:r>
      <w:r>
        <w:rPr>
          <w:rFonts w:ascii="Times New Roman" w:hAnsi="Times New Roman"/>
          <w:color w:val="auto"/>
          <w:sz w:val="20"/>
          <w:szCs w:val="20"/>
          <w:lang w:val="fr-CH"/>
        </w:rPr>
        <w:t xml:space="preserve">Feuille Douvaine (629) de la Carte géologique de la France (1/50 000ème). </w:t>
      </w:r>
      <w:r>
        <w:rPr>
          <w:rFonts w:ascii="Times New Roman" w:hAnsi="Times New Roman"/>
          <w:color w:val="auto"/>
          <w:sz w:val="20"/>
          <w:szCs w:val="20"/>
          <w:lang w:val="en-US"/>
        </w:rPr>
        <w:t>BRGM, Orléans.</w:t>
      </w:r>
    </w:p>
    <w:p>
      <w:pPr>
        <w:pStyle w:val="Normal"/>
        <w:spacing w:lineRule="auto" w:line="480"/>
        <w:ind w:firstLine="283"/>
        <w:jc w:val="both"/>
        <w:rPr>
          <w:color w:val="auto"/>
        </w:rPr>
      </w:pPr>
      <w:r>
        <w:rPr>
          <w:rFonts w:ascii="Times New Roman" w:hAnsi="Times New Roman"/>
          <w:color w:val="auto"/>
          <w:sz w:val="20"/>
          <w:szCs w:val="20"/>
          <w:lang w:val="en-GB"/>
        </w:rPr>
        <w:t>Ospina-Ostios, L. M. (2017). Biostratigraphy and structure of the Voirons Flysch (Gurnigel Nappe, Haute-Savoie, France). PhD thesis, University of Geneva</w:t>
      </w:r>
      <w:r>
        <w:rPr>
          <w:rFonts w:ascii="Times New Roman" w:hAnsi="Times New Roman"/>
          <w:color w:val="auto"/>
          <w:sz w:val="20"/>
          <w:szCs w:val="20"/>
          <w:lang w:val="en-US"/>
        </w:rPr>
        <w:t xml:space="preserve"> (unpublished)</w:t>
      </w:r>
      <w:r>
        <w:rPr>
          <w:rFonts w:ascii="Times New Roman" w:hAnsi="Times New Roman"/>
          <w:color w:val="auto"/>
          <w:sz w:val="20"/>
          <w:szCs w:val="20"/>
          <w:lang w:val="en-GB"/>
        </w:rPr>
        <w:t>.</w:t>
      </w:r>
    </w:p>
    <w:p>
      <w:pPr>
        <w:pStyle w:val="Normal"/>
        <w:spacing w:lineRule="auto" w:line="480"/>
        <w:ind w:firstLine="283"/>
        <w:jc w:val="both"/>
        <w:rPr>
          <w:color w:val="auto"/>
        </w:rPr>
      </w:pPr>
      <w:r>
        <w:rPr>
          <w:rFonts w:ascii="Times New Roman" w:hAnsi="Times New Roman"/>
          <w:color w:val="auto"/>
          <w:sz w:val="20"/>
          <w:szCs w:val="20"/>
          <w:lang w:val="en-GB"/>
        </w:rPr>
        <w:t xml:space="preserve">Ospina-Ostios, L. M., Ragusa, J., Wernli, R., and Kindler, P. (2013). Planktonic foraminifer biostratigraphy as a tool in constraining the timing of flysch deposition: Gurnigel flysch, Voirons massif (Haute-Savoie, France). </w:t>
      </w:r>
      <w:r>
        <w:rPr>
          <w:rFonts w:ascii="Times New Roman" w:hAnsi="Times New Roman"/>
          <w:color w:val="auto"/>
          <w:sz w:val="20"/>
          <w:szCs w:val="20"/>
          <w:lang w:val="en-US"/>
        </w:rPr>
        <w:t xml:space="preserve">Sedimentology, 60:225–238. </w:t>
      </w:r>
      <w:r>
        <w:rPr>
          <w:rFonts w:ascii="Times New Roman" w:hAnsi="Times New Roman"/>
          <w:color w:val="auto"/>
          <w:sz w:val="20"/>
          <w:szCs w:val="20"/>
          <w:lang w:val="fr-CH"/>
        </w:rPr>
        <w:t>http://doi.org/</w:t>
      </w:r>
      <w:r>
        <w:rPr>
          <w:rFonts w:ascii="Times New Roman" w:hAnsi="Times New Roman"/>
          <w:color w:val="auto"/>
          <w:sz w:val="20"/>
          <w:szCs w:val="20"/>
          <w:lang w:val="en-US"/>
        </w:rPr>
        <w:t>10.1111/sed.12013</w:t>
      </w:r>
    </w:p>
    <w:p>
      <w:pPr>
        <w:pStyle w:val="Normal"/>
        <w:spacing w:lineRule="auto" w:line="480"/>
        <w:ind w:firstLine="283"/>
        <w:jc w:val="both"/>
        <w:rPr>
          <w:color w:val="auto"/>
        </w:rPr>
      </w:pPr>
      <w:r>
        <w:rPr>
          <w:rFonts w:ascii="Times New Roman" w:hAnsi="Times New Roman"/>
          <w:color w:val="auto"/>
          <w:sz w:val="20"/>
          <w:szCs w:val="20"/>
          <w:lang w:val="en-GB"/>
        </w:rPr>
        <w:t xml:space="preserve">Peakall, J., Best, J., Baas, J. H., Hodgson, D. M., Clare, M. A., Talling, P. J., Dorrell, R. M. and Lee, D. R. (2020). An integrated process‐based model of flutes and tool marks in deep‐water environments: Implications for palaeohydraulics, the Bouma sequence and hybrid event beds. </w:t>
      </w:r>
      <w:r>
        <w:rPr>
          <w:rFonts w:ascii="Times New Roman" w:hAnsi="Times New Roman"/>
          <w:color w:val="auto"/>
          <w:sz w:val="20"/>
          <w:szCs w:val="20"/>
          <w:lang w:val="fr-CH"/>
        </w:rPr>
        <w:t>Sedimentology, 67(4):1601-1666. http://doi.org/10.1111/sed.12727</w:t>
      </w:r>
    </w:p>
    <w:p>
      <w:pPr>
        <w:pStyle w:val="Normal"/>
        <w:spacing w:lineRule="auto" w:line="480"/>
        <w:ind w:firstLine="283"/>
        <w:jc w:val="both"/>
        <w:rPr>
          <w:color w:val="auto"/>
        </w:rPr>
      </w:pPr>
      <w:r>
        <w:rPr>
          <w:rFonts w:ascii="Times New Roman" w:hAnsi="Times New Roman"/>
          <w:color w:val="auto"/>
          <w:sz w:val="20"/>
          <w:szCs w:val="20"/>
          <w:lang w:val="fr-CH"/>
        </w:rPr>
        <w:t>Peterhans, E. (1923). Sur la tectonique des Préalpes entre Meillerie et Saint-Gingolph (Haute-Savoie). Bulletin de la Société géologique de France, 23:51–56.</w:t>
      </w:r>
    </w:p>
    <w:p>
      <w:pPr>
        <w:pStyle w:val="Normal"/>
        <w:spacing w:lineRule="auto" w:line="480"/>
        <w:ind w:firstLine="283"/>
        <w:jc w:val="both"/>
        <w:rPr>
          <w:color w:val="auto"/>
        </w:rPr>
      </w:pPr>
      <w:r>
        <w:rPr>
          <w:rFonts w:ascii="Times New Roman" w:hAnsi="Times New Roman"/>
          <w:color w:val="auto"/>
          <w:sz w:val="20"/>
          <w:szCs w:val="20"/>
          <w:lang w:val="fr-CH"/>
        </w:rPr>
        <w:t xml:space="preserve">Pett, J. W. and Walker, R. G. (1971a). </w:t>
      </w:r>
      <w:r>
        <w:rPr>
          <w:rFonts w:ascii="Times New Roman" w:hAnsi="Times New Roman"/>
          <w:color w:val="auto"/>
          <w:sz w:val="20"/>
          <w:szCs w:val="20"/>
          <w:lang w:val="en-GB"/>
        </w:rPr>
        <w:t xml:space="preserve">Relationship of flute cast morphology to internal sedimentary structures in turbidites. Journal of Sedimentary Petrology, 41(1):114–128. </w:t>
      </w:r>
      <w:r>
        <w:rPr>
          <w:rFonts w:ascii="Times New Roman" w:hAnsi="Times New Roman"/>
          <w:color w:val="auto"/>
          <w:sz w:val="20"/>
          <w:szCs w:val="20"/>
          <w:lang w:val="fr-CH"/>
        </w:rPr>
        <w:t>http://doi.org/</w:t>
      </w:r>
      <w:r>
        <w:rPr>
          <w:rFonts w:ascii="Times New Roman" w:hAnsi="Times New Roman"/>
          <w:color w:val="auto"/>
          <w:sz w:val="20"/>
          <w:szCs w:val="20"/>
          <w:lang w:val="en-GB"/>
        </w:rPr>
        <w:t>10.1306/74D72464-2B21-11D7-8648000102C1865D</w:t>
      </w:r>
    </w:p>
    <w:p>
      <w:pPr>
        <w:pStyle w:val="Normal"/>
        <w:spacing w:lineRule="auto" w:line="480"/>
        <w:ind w:firstLine="283"/>
        <w:jc w:val="both"/>
        <w:rPr>
          <w:color w:val="auto"/>
        </w:rPr>
      </w:pPr>
      <w:r>
        <w:rPr>
          <w:rFonts w:ascii="Times New Roman" w:hAnsi="Times New Roman"/>
          <w:color w:val="auto"/>
          <w:sz w:val="20"/>
          <w:szCs w:val="20"/>
          <w:lang w:val="en-GB"/>
        </w:rPr>
        <w:t xml:space="preserve">Pett, J. W. and Walker, R. G. (1971b). Relationship of flute cast morphology to internal sedimentary structures in turbidites; reply. </w:t>
      </w:r>
      <w:r>
        <w:rPr>
          <w:rFonts w:ascii="Times New Roman" w:hAnsi="Times New Roman"/>
          <w:color w:val="auto"/>
          <w:sz w:val="20"/>
          <w:szCs w:val="20"/>
          <w:lang w:val="en-US"/>
        </w:rPr>
        <w:t xml:space="preserve">Journal of Sedimentary Petrology, 41(4):1156–1158. </w:t>
      </w:r>
      <w:r>
        <w:rPr>
          <w:rFonts w:ascii="Times New Roman" w:hAnsi="Times New Roman"/>
          <w:color w:val="auto"/>
          <w:sz w:val="20"/>
          <w:szCs w:val="20"/>
          <w:lang w:val="fr-CH"/>
        </w:rPr>
        <w:t>http://doi.org/</w:t>
      </w:r>
      <w:r>
        <w:rPr>
          <w:rFonts w:ascii="Times New Roman" w:hAnsi="Times New Roman"/>
          <w:color w:val="auto"/>
          <w:sz w:val="20"/>
          <w:szCs w:val="20"/>
          <w:lang w:val="en-US"/>
        </w:rPr>
        <w:t>10.1306/74D721FD-2B21-11D7-8648000102C1865D</w:t>
      </w:r>
    </w:p>
    <w:p>
      <w:pPr>
        <w:pStyle w:val="Normal"/>
        <w:spacing w:lineRule="auto" w:line="480"/>
        <w:ind w:firstLine="283"/>
        <w:jc w:val="both"/>
        <w:rPr>
          <w:color w:val="auto"/>
        </w:rPr>
      </w:pPr>
      <w:r>
        <w:rPr>
          <w:rFonts w:ascii="Times New Roman" w:hAnsi="Times New Roman"/>
          <w:color w:val="auto"/>
          <w:sz w:val="20"/>
          <w:szCs w:val="20"/>
          <w:lang w:val="fr-CH"/>
        </w:rPr>
        <w:t>Piguet, B., Morend, D., Kindler, P. and Sartori, M. (1998). Le complexe turbiditique de Platé (massif de Platé, Haute-Savoie, France): un olistolite de flysch sudhelvétique surmontant les Grès de Taveyannaz. Eclogae Geologicae Helvetiae, 91(2):261–273. http://doi.org/10.5169/seals-168422</w:t>
      </w:r>
    </w:p>
    <w:p>
      <w:pPr>
        <w:pStyle w:val="Normal"/>
        <w:spacing w:lineRule="auto" w:line="480"/>
        <w:ind w:firstLine="283"/>
        <w:jc w:val="both"/>
        <w:rPr>
          <w:color w:val="auto"/>
        </w:rPr>
      </w:pPr>
      <w:r>
        <w:rPr>
          <w:rFonts w:ascii="Times New Roman" w:hAnsi="Times New Roman"/>
          <w:color w:val="auto"/>
          <w:sz w:val="20"/>
          <w:szCs w:val="20"/>
          <w:lang w:val="fr-CH"/>
        </w:rPr>
        <w:t>Pilloud, J. (1936). Contribution à l’étude stratigraphique des Voirons. Préalpes externes, Haute-Savoie. Archives des Sciences de la Société de Physique et d’Histoire naturelle de Genève, 18:219–249. http://doi.org/10.5169/seals-743072</w:t>
      </w:r>
    </w:p>
    <w:p>
      <w:pPr>
        <w:pStyle w:val="Normal"/>
        <w:spacing w:lineRule="auto" w:line="480"/>
        <w:ind w:firstLine="283"/>
        <w:jc w:val="both"/>
        <w:rPr>
          <w:color w:val="auto"/>
        </w:rPr>
      </w:pPr>
      <w:r>
        <w:rPr>
          <w:rFonts w:ascii="Times New Roman" w:hAnsi="Times New Roman"/>
          <w:color w:val="auto"/>
          <w:sz w:val="20"/>
          <w:szCs w:val="20"/>
          <w:lang w:val="fr-CH"/>
        </w:rPr>
        <w:t xml:space="preserve">Plancherel, R. (1990). Les Préalpes du Chablais. Présentation générale. In: Charollais, J. and Badoux, H. (eds). Guides géologiques – Suisse lémanique, Pays de Genève et Chablais, Guides géologiques régionaux, Masson, Paris, pp 183–190. </w:t>
      </w:r>
    </w:p>
    <w:p>
      <w:pPr>
        <w:pStyle w:val="Normal"/>
        <w:spacing w:lineRule="auto" w:line="480"/>
        <w:ind w:firstLine="283"/>
        <w:jc w:val="both"/>
        <w:rPr>
          <w:color w:val="auto"/>
        </w:rPr>
      </w:pPr>
      <w:r>
        <w:rPr>
          <w:rFonts w:ascii="Times New Roman" w:hAnsi="Times New Roman"/>
          <w:color w:val="auto"/>
          <w:sz w:val="20"/>
          <w:szCs w:val="20"/>
          <w:lang w:val="fr-CH"/>
        </w:rPr>
        <w:t>Ragusa, J. (2009). Études des populations de minéraux lourds dans les Flyschs des Voirons et les Grès de Samoëns. Master’s thesis, University of Geneva (unpublished).</w:t>
      </w:r>
    </w:p>
    <w:p>
      <w:pPr>
        <w:pStyle w:val="Normal"/>
        <w:spacing w:lineRule="auto" w:line="480"/>
        <w:ind w:firstLine="283"/>
        <w:jc w:val="both"/>
        <w:rPr>
          <w:color w:val="auto"/>
        </w:rPr>
      </w:pPr>
      <w:r>
        <w:rPr>
          <w:rFonts w:ascii="Times New Roman" w:hAnsi="Times New Roman"/>
          <w:color w:val="auto"/>
          <w:sz w:val="20"/>
          <w:szCs w:val="20"/>
          <w:lang w:val="fr-CH"/>
        </w:rPr>
        <w:t xml:space="preserve">Ragusa, J. (2015). Pétrographie, stratigraphie et provenance du Flysch des Voirons (Nappe du Gurnigel, Haute-Savoie, France). </w:t>
      </w:r>
      <w:r>
        <w:rPr>
          <w:rFonts w:ascii="Times New Roman" w:hAnsi="Times New Roman"/>
          <w:color w:val="auto"/>
          <w:sz w:val="20"/>
          <w:szCs w:val="20"/>
          <w:lang w:val="en-US"/>
        </w:rPr>
        <w:t>PhD thesis, University of Geneva (unpublished).</w:t>
      </w:r>
    </w:p>
    <w:p>
      <w:pPr>
        <w:pStyle w:val="Normal"/>
        <w:spacing w:lineRule="auto" w:line="480"/>
        <w:ind w:firstLine="283"/>
        <w:jc w:val="both"/>
        <w:rPr>
          <w:color w:val="auto"/>
        </w:rPr>
      </w:pPr>
      <w:r>
        <w:rPr>
          <w:rFonts w:ascii="Times New Roman" w:hAnsi="Times New Roman"/>
          <w:color w:val="auto"/>
          <w:sz w:val="20"/>
          <w:szCs w:val="20"/>
          <w:lang w:val="en-GB"/>
        </w:rPr>
        <w:t>Ragusa, J. and Kindler, P. (2018). Compositional variations in deep-sea gravity-flow deposits. A case study from the Voirons Flysch (Voirons-Wägital complex, Chablais Prealps, France). Sedimentology, 377:111–130. https://doi.org/10.1016/j.sedgeo.2018.08.010</w:t>
      </w:r>
    </w:p>
    <w:p>
      <w:pPr>
        <w:pStyle w:val="Normal"/>
        <w:spacing w:lineRule="auto" w:line="480"/>
        <w:ind w:firstLine="283"/>
        <w:jc w:val="both"/>
        <w:rPr>
          <w:color w:val="auto"/>
        </w:rPr>
      </w:pPr>
      <w:r>
        <w:rPr>
          <w:rFonts w:ascii="Times New Roman" w:hAnsi="Times New Roman"/>
          <w:color w:val="auto"/>
          <w:sz w:val="20"/>
          <w:szCs w:val="20"/>
          <w:lang w:val="en-GB"/>
        </w:rPr>
        <w:t>Ragusa J., Ospina-Ostios, L. M., Spezzaferri, S., Kindler, P. (2018). Revision of the planktonic foraminiferal biostratigraphy of the Voirons Flysch (Chablais Prealps, Haute-Savoie, France). Swiss Journal of Geosciences, 111(3):433–445. https://doi.org/10.1016/j.sedgeo.2018.08.010</w:t>
      </w:r>
    </w:p>
    <w:p>
      <w:pPr>
        <w:pStyle w:val="Normal"/>
        <w:spacing w:lineRule="auto" w:line="480"/>
        <w:ind w:firstLine="283"/>
        <w:jc w:val="both"/>
        <w:rPr>
          <w:color w:val="auto"/>
        </w:rPr>
      </w:pPr>
      <w:r>
        <w:rPr>
          <w:rFonts w:ascii="Times New Roman" w:hAnsi="Times New Roman"/>
          <w:color w:val="auto"/>
          <w:sz w:val="20"/>
          <w:szCs w:val="20"/>
          <w:lang w:val="en-GB"/>
        </w:rPr>
        <w:t>Ragusa, J., Segvic, B., Ospina-Ostios, L. M., and Kindler, P. (2017). Provenance analysis of the Voirons Flysch (Gurnigel nappe, Haute-Savoie, France): Stratigraphic and paleogeographic implications. International Journal of Earth Sciences, 106(8):2619–2651. https://doi.org/10.1007/s00531-017-1474-9</w:t>
      </w:r>
    </w:p>
    <w:p>
      <w:pPr>
        <w:pStyle w:val="Normal"/>
        <w:spacing w:lineRule="auto" w:line="480"/>
        <w:ind w:firstLine="283"/>
        <w:jc w:val="both"/>
        <w:rPr>
          <w:color w:val="auto"/>
        </w:rPr>
      </w:pPr>
      <w:r>
        <w:rPr>
          <w:rFonts w:ascii="Times New Roman" w:hAnsi="Times New Roman"/>
          <w:color w:val="auto"/>
          <w:sz w:val="20"/>
          <w:szCs w:val="20"/>
          <w:lang w:val="fr-CH"/>
        </w:rPr>
        <w:t xml:space="preserve">Raymond, D., Defontaines, B., Fehri, A., Dorioz, J. M. and Rudant, J. P. (1996). Néotectonique dans la région sud-lémanique (Haute-Savoie, France): approche multisources (imagerie optique et hyperfréquences, analyse morphostructurale). Eclogae Geologicae Helvetiae, 89(3):949–973. </w:t>
      </w:r>
      <w:r>
        <w:rPr>
          <w:rFonts w:ascii="Times New Roman" w:hAnsi="Times New Roman"/>
          <w:color w:val="auto"/>
          <w:sz w:val="20"/>
          <w:szCs w:val="20"/>
          <w:lang w:val="en-GB"/>
        </w:rPr>
        <w:t>https://doi.org/</w:t>
      </w:r>
      <w:r>
        <w:rPr>
          <w:rFonts w:ascii="Times New Roman" w:hAnsi="Times New Roman"/>
          <w:color w:val="auto"/>
          <w:sz w:val="20"/>
          <w:szCs w:val="20"/>
          <w:lang w:val="fr-CH"/>
        </w:rPr>
        <w:t>10.5169/seals-167929</w:t>
      </w:r>
    </w:p>
    <w:p>
      <w:pPr>
        <w:pStyle w:val="Normal"/>
        <w:spacing w:lineRule="auto" w:line="480"/>
        <w:ind w:firstLine="283"/>
        <w:jc w:val="both"/>
        <w:rPr>
          <w:color w:val="auto"/>
        </w:rPr>
      </w:pPr>
      <w:r>
        <w:rPr>
          <w:rFonts w:ascii="Times New Roman" w:hAnsi="Times New Roman"/>
          <w:color w:val="auto"/>
          <w:sz w:val="20"/>
          <w:szCs w:val="20"/>
          <w:lang w:val="fr-CH"/>
        </w:rPr>
        <w:t xml:space="preserve">Renevier, E. and Lugeon, M. (1892). Géologie du Chablais et Faucigny-Nord. </w:t>
      </w:r>
      <w:r>
        <w:rPr>
          <w:rFonts w:ascii="Times New Roman" w:hAnsi="Times New Roman"/>
          <w:color w:val="auto"/>
          <w:sz w:val="20"/>
          <w:szCs w:val="20"/>
          <w:lang w:val="en-US"/>
        </w:rPr>
        <w:t xml:space="preserve">Eclogae Geologicae Helvetiae, 3:293–298. </w:t>
      </w:r>
      <w:r>
        <w:rPr>
          <w:rFonts w:ascii="Times New Roman" w:hAnsi="Times New Roman"/>
          <w:color w:val="auto"/>
          <w:sz w:val="20"/>
          <w:szCs w:val="20"/>
          <w:lang w:val="en-GB"/>
        </w:rPr>
        <w:t>https://doi.org/</w:t>
      </w:r>
      <w:r>
        <w:rPr>
          <w:rFonts w:ascii="Times New Roman" w:hAnsi="Times New Roman"/>
          <w:color w:val="auto"/>
          <w:sz w:val="20"/>
          <w:szCs w:val="20"/>
          <w:lang w:val="en-US"/>
        </w:rPr>
        <w:t>10.5169/seals-154549</w:t>
      </w:r>
    </w:p>
    <w:p>
      <w:pPr>
        <w:pStyle w:val="Normal"/>
        <w:spacing w:lineRule="auto" w:line="480"/>
        <w:ind w:firstLine="283"/>
        <w:jc w:val="both"/>
        <w:rPr>
          <w:color w:val="auto"/>
        </w:rPr>
      </w:pPr>
      <w:r>
        <w:rPr>
          <w:rFonts w:ascii="Times New Roman" w:hAnsi="Times New Roman"/>
          <w:color w:val="auto"/>
          <w:sz w:val="20"/>
          <w:szCs w:val="20"/>
          <w:lang w:val="en-GB"/>
        </w:rPr>
        <w:t xml:space="preserve">Ricci-Lucchi, F. and Valmori, E. (1980). Basin‐wide turbidites in a Miocene, over‐supplied deep‐sea plain: a geometrical analysis. </w:t>
      </w:r>
      <w:r>
        <w:rPr>
          <w:rFonts w:ascii="Times New Roman" w:hAnsi="Times New Roman"/>
          <w:color w:val="auto"/>
          <w:sz w:val="20"/>
          <w:szCs w:val="20"/>
          <w:lang w:val="fr-CH"/>
        </w:rPr>
        <w:t xml:space="preserve">Sedimentology, 27(3):241–270. </w:t>
      </w:r>
      <w:r>
        <w:rPr>
          <w:rFonts w:ascii="Times New Roman" w:hAnsi="Times New Roman"/>
          <w:color w:val="auto"/>
          <w:sz w:val="20"/>
          <w:szCs w:val="20"/>
          <w:lang w:val="en-GB"/>
        </w:rPr>
        <w:t>https://doi.org/</w:t>
      </w:r>
      <w:r>
        <w:rPr>
          <w:rFonts w:ascii="Times New Roman" w:hAnsi="Times New Roman"/>
          <w:color w:val="auto"/>
          <w:sz w:val="20"/>
          <w:szCs w:val="20"/>
          <w:lang w:val="fr-CH"/>
        </w:rPr>
        <w:t>10.1111/j.1365-3091.1980.tb01177.x</w:t>
      </w:r>
    </w:p>
    <w:p>
      <w:pPr>
        <w:pStyle w:val="Normal"/>
        <w:spacing w:lineRule="auto" w:line="480"/>
        <w:ind w:firstLine="283"/>
        <w:jc w:val="both"/>
        <w:rPr>
          <w:color w:val="auto"/>
        </w:rPr>
      </w:pPr>
      <w:r>
        <w:rPr>
          <w:rFonts w:ascii="Times New Roman" w:hAnsi="Times New Roman"/>
          <w:color w:val="auto"/>
          <w:sz w:val="20"/>
          <w:szCs w:val="20"/>
          <w:lang w:val="fr-CH"/>
        </w:rPr>
        <w:t>Rigassi, D. (1966). À propos de l’origine de l’</w:t>
      </w:r>
      <w:r>
        <w:rPr>
          <w:rFonts w:eastAsia="Times New Roman" w:cs="Times New Roman" w:ascii="Times New Roman" w:hAnsi="Times New Roman"/>
          <w:color w:val="auto"/>
          <w:sz w:val="20"/>
          <w:szCs w:val="20"/>
          <w:lang w:val="fr-CH"/>
        </w:rPr>
        <w:t>“</w:t>
      </w:r>
      <w:r>
        <w:rPr>
          <w:rFonts w:ascii="Times New Roman" w:hAnsi="Times New Roman"/>
          <w:color w:val="auto"/>
          <w:sz w:val="20"/>
          <w:szCs w:val="20"/>
          <w:lang w:val="fr-CH"/>
        </w:rPr>
        <w:t xml:space="preserve">Ultrahelvétique inférieur”. Bulletin de la Société vaudoise des Sciences Naturelles, 69(322):293–307. </w:t>
      </w:r>
      <w:r>
        <w:rPr>
          <w:rFonts w:ascii="Times New Roman" w:hAnsi="Times New Roman"/>
          <w:color w:val="auto"/>
          <w:sz w:val="20"/>
          <w:szCs w:val="20"/>
          <w:lang w:val="en-GB"/>
        </w:rPr>
        <w:t>https://doi.org/</w:t>
      </w:r>
      <w:r>
        <w:rPr>
          <w:rFonts w:ascii="Times New Roman" w:hAnsi="Times New Roman"/>
          <w:color w:val="auto"/>
          <w:sz w:val="20"/>
          <w:szCs w:val="20"/>
          <w:lang w:val="fr-CH"/>
        </w:rPr>
        <w:t>10.5169/seals-275811</w:t>
      </w:r>
    </w:p>
    <w:p>
      <w:pPr>
        <w:pStyle w:val="Normal"/>
        <w:spacing w:lineRule="auto" w:line="480"/>
        <w:ind w:firstLine="283"/>
        <w:jc w:val="both"/>
        <w:rPr>
          <w:color w:val="auto"/>
        </w:rPr>
      </w:pPr>
      <w:r>
        <w:rPr>
          <w:rFonts w:ascii="Times New Roman" w:hAnsi="Times New Roman"/>
          <w:color w:val="auto"/>
          <w:sz w:val="20"/>
          <w:szCs w:val="20"/>
          <w:lang w:val="fr-CH"/>
        </w:rPr>
        <w:t>Sarasin, C. (1894). De l’origine des roches exotiques du Flysch. Archives des Sciences de la Société de Physique et d’Histoire naturelle de Genève, 31:570–603.</w:t>
      </w:r>
    </w:p>
    <w:p>
      <w:pPr>
        <w:pStyle w:val="Normal"/>
        <w:spacing w:lineRule="auto" w:line="480"/>
        <w:ind w:firstLine="283"/>
        <w:jc w:val="both"/>
        <w:rPr>
          <w:color w:val="auto"/>
        </w:rPr>
      </w:pPr>
      <w:r>
        <w:rPr>
          <w:rFonts w:ascii="Times New Roman" w:hAnsi="Times New Roman"/>
          <w:color w:val="auto"/>
          <w:sz w:val="20"/>
          <w:szCs w:val="20"/>
          <w:lang w:val="fr-CH"/>
        </w:rPr>
        <w:t>Schardt, H. (1906). Coup d’œil sur la géologie et la tectonique des Alpes du canton du Valais. Bulletin de la Société murithienne des sciences naturelles du Valais, 35:246–354.</w:t>
      </w:r>
    </w:p>
    <w:p>
      <w:pPr>
        <w:pStyle w:val="Normal"/>
        <w:spacing w:lineRule="auto" w:line="480"/>
        <w:ind w:firstLine="283"/>
        <w:jc w:val="both"/>
        <w:rPr>
          <w:color w:val="auto"/>
        </w:rPr>
      </w:pPr>
      <w:r>
        <w:rPr>
          <w:rFonts w:ascii="Times New Roman" w:hAnsi="Times New Roman"/>
          <w:color w:val="auto"/>
          <w:sz w:val="20"/>
          <w:szCs w:val="20"/>
          <w:lang w:val="de-CH"/>
        </w:rPr>
        <w:t xml:space="preserve">Schmid, S. M., Fügenschuh, B., Kissling, E. and Schuster, R. (2005). </w:t>
      </w:r>
      <w:r>
        <w:rPr>
          <w:rFonts w:ascii="Times New Roman" w:hAnsi="Times New Roman"/>
          <w:color w:val="auto"/>
          <w:sz w:val="20"/>
          <w:szCs w:val="20"/>
          <w:lang w:val="en-GB"/>
        </w:rPr>
        <w:t xml:space="preserve">Reply to comment by W. Kurz on “Tectonic map and overall architecture of the Alpine orogen”. Eclogae Geologicae Helvetiae, 98(1):99–101. </w:t>
      </w:r>
      <w:r>
        <w:rPr>
          <w:rFonts w:ascii="Times New Roman" w:hAnsi="Times New Roman"/>
          <w:color w:val="auto"/>
          <w:sz w:val="20"/>
          <w:szCs w:val="20"/>
          <w:lang w:val="fr-CH"/>
        </w:rPr>
        <w:t>https://doi.org/10.1007/s00015-005-1152-y</w:t>
      </w:r>
    </w:p>
    <w:p>
      <w:pPr>
        <w:pStyle w:val="Normal"/>
        <w:spacing w:lineRule="auto" w:line="480"/>
        <w:ind w:firstLine="283"/>
        <w:jc w:val="both"/>
        <w:rPr>
          <w:color w:val="auto"/>
        </w:rPr>
      </w:pPr>
      <w:r>
        <w:rPr>
          <w:rFonts w:ascii="Times New Roman" w:hAnsi="Times New Roman"/>
          <w:color w:val="auto"/>
          <w:sz w:val="20"/>
          <w:szCs w:val="20"/>
          <w:lang w:val="en-GB"/>
        </w:rPr>
        <w:t>Sclater, J. G. and Christie, P. A. F. (1980). Continental stretching: An explanation of the Post-Mid-Cretaceous subsidence of the central North Sea Basin. Journal of Geophysical Research: Solid Earth, 85(B7):3711–3739. https://doi.org/10.1029/JB085iB07p03711</w:t>
      </w:r>
    </w:p>
    <w:p>
      <w:pPr>
        <w:pStyle w:val="Normal"/>
        <w:spacing w:lineRule="auto" w:line="480"/>
        <w:ind w:firstLine="283"/>
        <w:jc w:val="both"/>
        <w:rPr>
          <w:color w:val="auto"/>
        </w:rPr>
      </w:pPr>
      <w:r>
        <w:rPr>
          <w:rFonts w:ascii="Times New Roman" w:hAnsi="Times New Roman"/>
          <w:color w:val="auto"/>
          <w:sz w:val="20"/>
          <w:szCs w:val="20"/>
          <w:lang w:val="en-GB"/>
        </w:rPr>
        <w:t>Stampfli, G. M., Mosar, J., Marquer, D., Marchant, R., Baudin, T., and Borel, G. D. (1998). Subduction and obduction processes in the Swiss Alps. Tectonophysics, 296(1-2):159</w:t>
      </w:r>
      <w:bookmarkStart w:id="14" w:name="__DdeLink__2155_3857662980"/>
      <w:r>
        <w:rPr>
          <w:rFonts w:ascii="Times New Roman" w:hAnsi="Times New Roman"/>
          <w:color w:val="auto"/>
          <w:sz w:val="20"/>
          <w:szCs w:val="20"/>
          <w:lang w:val="en-GB"/>
        </w:rPr>
        <w:t>–</w:t>
      </w:r>
      <w:bookmarkEnd w:id="14"/>
      <w:r>
        <w:rPr>
          <w:rFonts w:ascii="Times New Roman" w:hAnsi="Times New Roman"/>
          <w:color w:val="auto"/>
          <w:sz w:val="20"/>
          <w:szCs w:val="20"/>
          <w:lang w:val="en-GB"/>
        </w:rPr>
        <w:t>204. https://doi.org/10.1016/S0040-1951(98)00142-5</w:t>
      </w:r>
    </w:p>
    <w:p>
      <w:pPr>
        <w:pStyle w:val="Corpsdetexte"/>
        <w:spacing w:lineRule="auto" w:line="480"/>
        <w:ind w:firstLine="283"/>
        <w:jc w:val="both"/>
        <w:rPr>
          <w:color w:val="auto"/>
        </w:rPr>
      </w:pPr>
      <w:r>
        <w:rPr>
          <w:rFonts w:ascii="Times New Roman" w:hAnsi="Times New Roman"/>
          <w:color w:val="auto"/>
          <w:sz w:val="20"/>
          <w:szCs w:val="20"/>
          <w:lang w:val="en-GB"/>
        </w:rPr>
        <w:t>Stampfli, G. M., Borel, G. D., Marchant, R. and Mosar, J. (2002). Western Alps geological constraints on western Tethyan reconstructions. Journal of the Virtual Explorer, 7:75–104. https://doi.org/10.3809/jvirtex.2002.00057</w:t>
      </w:r>
    </w:p>
    <w:p>
      <w:pPr>
        <w:pStyle w:val="Corpsdetexte"/>
        <w:spacing w:lineRule="auto" w:line="480"/>
        <w:ind w:firstLine="283"/>
        <w:jc w:val="both"/>
        <w:rPr/>
      </w:pPr>
      <w:r>
        <w:rPr>
          <w:rFonts w:ascii="Times New Roman" w:hAnsi="Times New Roman"/>
          <w:color w:val="auto"/>
          <w:sz w:val="20"/>
          <w:szCs w:val="20"/>
          <w:lang w:val="en-GB"/>
        </w:rPr>
        <w:t xml:space="preserve">Stow, D. and Smillie, Z. (2020). Distinguishing between Deep-Water Sediment Facies: Turbidites, Contourites and Hemipelagites. </w:t>
      </w:r>
      <w:r>
        <w:rPr>
          <w:rFonts w:ascii="Times New Roman" w:hAnsi="Times New Roman"/>
          <w:color w:val="auto"/>
          <w:sz w:val="20"/>
          <w:szCs w:val="20"/>
          <w:lang w:val="fr-CH"/>
        </w:rPr>
        <w:t xml:space="preserve">Geosciences, 10(2):68. </w:t>
      </w:r>
      <w:hyperlink r:id="rId5">
        <w:r>
          <w:rPr>
            <w:rFonts w:ascii="Times New Roman" w:hAnsi="Times New Roman"/>
            <w:color w:val="auto"/>
            <w:sz w:val="20"/>
            <w:szCs w:val="20"/>
            <w:lang w:val="fr-CH"/>
          </w:rPr>
          <w:t>https://doi.org/10.3390/geosciences10020068</w:t>
        </w:r>
      </w:hyperlink>
    </w:p>
    <w:p>
      <w:pPr>
        <w:pStyle w:val="Corpsdetexte"/>
        <w:spacing w:lineRule="auto" w:line="480"/>
        <w:ind w:firstLine="283"/>
        <w:jc w:val="both"/>
        <w:rPr>
          <w:color w:val="auto"/>
        </w:rPr>
      </w:pPr>
      <w:r>
        <w:rPr>
          <w:rFonts w:ascii="Times New Roman" w:hAnsi="Times New Roman"/>
          <w:color w:val="auto"/>
          <w:sz w:val="20"/>
          <w:szCs w:val="20"/>
          <w:lang w:val="fr-CH"/>
        </w:rPr>
        <w:t>Studer, B. (1827). Remarques géognostiques sur quelques parties de la chaine septentrionale des Alpes. Annales de la Société d’Histoire Naturelle de Paris, 1(1):5–47.</w:t>
      </w:r>
    </w:p>
    <w:p>
      <w:pPr>
        <w:pStyle w:val="Normal"/>
        <w:spacing w:lineRule="auto" w:line="480"/>
        <w:ind w:firstLine="283"/>
        <w:jc w:val="both"/>
        <w:rPr>
          <w:color w:val="auto"/>
        </w:rPr>
      </w:pPr>
      <w:r>
        <w:rPr>
          <w:rFonts w:ascii="Times New Roman" w:hAnsi="Times New Roman"/>
          <w:color w:val="auto"/>
          <w:sz w:val="20"/>
          <w:szCs w:val="20"/>
          <w:lang w:val="fr-CH"/>
        </w:rPr>
        <w:t>Studer, B. (1848). Sur la véritable signification du nom de Flysch. Actes de la Société Helvétique des Sciences Naturelles, 33:32–35.</w:t>
      </w:r>
    </w:p>
    <w:p>
      <w:pPr>
        <w:pStyle w:val="Normal"/>
        <w:spacing w:lineRule="auto" w:line="480"/>
        <w:ind w:firstLine="283"/>
        <w:jc w:val="both"/>
        <w:rPr>
          <w:color w:val="auto"/>
        </w:rPr>
      </w:pPr>
      <w:r>
        <w:rPr>
          <w:rFonts w:ascii="Times New Roman" w:hAnsi="Times New Roman"/>
          <w:color w:val="auto"/>
          <w:sz w:val="20"/>
          <w:szCs w:val="20"/>
          <w:lang w:val="fr-CH"/>
        </w:rPr>
        <w:t xml:space="preserve">Studer, B. (1853). </w:t>
      </w:r>
      <w:r>
        <w:rPr>
          <w:rFonts w:ascii="Times New Roman" w:hAnsi="Times New Roman"/>
          <w:color w:val="auto"/>
          <w:sz w:val="20"/>
          <w:szCs w:val="20"/>
          <w:lang w:val="de-CH"/>
        </w:rPr>
        <w:t>Geologie der Schweiz – tome 1. Berne.</w:t>
      </w:r>
    </w:p>
    <w:p>
      <w:pPr>
        <w:pStyle w:val="Normal"/>
        <w:spacing w:lineRule="auto" w:line="480"/>
        <w:ind w:firstLine="283"/>
        <w:jc w:val="both"/>
        <w:rPr>
          <w:color w:val="auto"/>
        </w:rPr>
      </w:pPr>
      <w:r>
        <w:rPr>
          <w:rFonts w:ascii="Times New Roman" w:hAnsi="Times New Roman"/>
          <w:color w:val="auto"/>
          <w:sz w:val="20"/>
          <w:szCs w:val="20"/>
          <w:lang w:val="fr-CH"/>
        </w:rPr>
        <w:t>SwissTopo (2008). Carte géologique et tectonique de la Suisse au 1:500’000. SwissTopo, Bern.</w:t>
      </w:r>
    </w:p>
    <w:p>
      <w:pPr>
        <w:pStyle w:val="Normal"/>
        <w:spacing w:lineRule="auto" w:line="480"/>
        <w:ind w:firstLine="283"/>
        <w:jc w:val="both"/>
        <w:rPr>
          <w:color w:val="auto"/>
        </w:rPr>
      </w:pPr>
      <w:r>
        <w:rPr>
          <w:rFonts w:ascii="Times New Roman" w:hAnsi="Times New Roman"/>
          <w:color w:val="auto"/>
          <w:sz w:val="20"/>
          <w:szCs w:val="20"/>
          <w:lang w:val="fr-CH"/>
        </w:rPr>
        <w:t>Tercier, J. (1928). Géologie de la Berra. Matériaux pour la Carte Géologique Suisse, 60:113 p.</w:t>
      </w:r>
    </w:p>
    <w:p>
      <w:pPr>
        <w:pStyle w:val="Normal"/>
        <w:spacing w:lineRule="auto" w:line="480"/>
        <w:ind w:firstLine="283"/>
        <w:jc w:val="both"/>
        <w:rPr>
          <w:color w:val="auto"/>
        </w:rPr>
      </w:pPr>
      <w:r>
        <w:rPr>
          <w:rFonts w:ascii="Times New Roman" w:hAnsi="Times New Roman"/>
          <w:color w:val="auto"/>
          <w:sz w:val="20"/>
          <w:szCs w:val="20"/>
          <w:lang w:val="de-CH"/>
        </w:rPr>
        <w:t xml:space="preserve">Trümpy, R. (2006). Geologie der Iberger Klippen und ihrer Flysch-Unterlage. </w:t>
      </w:r>
      <w:r>
        <w:rPr>
          <w:rFonts w:ascii="Times New Roman" w:hAnsi="Times New Roman"/>
          <w:color w:val="auto"/>
          <w:sz w:val="20"/>
          <w:szCs w:val="20"/>
          <w:lang w:val="en-US"/>
        </w:rPr>
        <w:t xml:space="preserve">Eclogae Geologicae Helvetiae, 99(1):79–121. </w:t>
      </w:r>
      <w:r>
        <w:rPr>
          <w:rFonts w:ascii="Times New Roman" w:hAnsi="Times New Roman"/>
          <w:color w:val="auto"/>
          <w:sz w:val="20"/>
          <w:szCs w:val="20"/>
          <w:lang w:val="en-GB"/>
        </w:rPr>
        <w:t>https://doi.org/</w:t>
      </w:r>
      <w:r>
        <w:rPr>
          <w:rFonts w:ascii="Times New Roman" w:hAnsi="Times New Roman"/>
          <w:color w:val="auto"/>
          <w:sz w:val="20"/>
          <w:szCs w:val="20"/>
          <w:lang w:val="en-US"/>
        </w:rPr>
        <w:t>10.5169/seals-169227</w:t>
      </w:r>
    </w:p>
    <w:p>
      <w:pPr>
        <w:pStyle w:val="Normal"/>
        <w:spacing w:lineRule="auto" w:line="480"/>
        <w:ind w:firstLine="283"/>
        <w:jc w:val="both"/>
        <w:rPr>
          <w:color w:val="auto"/>
        </w:rPr>
      </w:pPr>
      <w:r>
        <w:rPr>
          <w:rFonts w:ascii="Times New Roman" w:hAnsi="Times New Roman"/>
          <w:color w:val="auto"/>
          <w:sz w:val="20"/>
          <w:szCs w:val="20"/>
          <w:lang w:val="en-GB"/>
        </w:rPr>
        <w:t>Tyson, R. V. and Follows, B. (2000). Palynofacies prediction of distance from sediment source: A case study from the Upper Cretaceous of the Pyrenees. Geology, 28(6):569–571. https://doi.org/10.1130/0091-7613(2000)28&lt;569:PPODFS&gt;2.0.CO;2</w:t>
      </w:r>
    </w:p>
    <w:p>
      <w:pPr>
        <w:pStyle w:val="Normal"/>
        <w:spacing w:lineRule="auto" w:line="480"/>
        <w:ind w:firstLine="283"/>
        <w:jc w:val="both"/>
        <w:rPr>
          <w:color w:val="auto"/>
        </w:rPr>
      </w:pPr>
      <w:r>
        <w:rPr>
          <w:rFonts w:ascii="Times New Roman" w:hAnsi="Times New Roman"/>
          <w:color w:val="auto"/>
          <w:sz w:val="20"/>
          <w:szCs w:val="20"/>
          <w:lang w:val="fr-CH"/>
        </w:rPr>
        <w:t>Ujetz, B. (1996). Micropaleontology of Paleogene deep water sediments, Haute-Savoie, France. Publications du Département de Géologie et Paléontologie 22, 144 pp.</w:t>
      </w:r>
    </w:p>
    <w:p>
      <w:pPr>
        <w:pStyle w:val="Normal"/>
        <w:spacing w:lineRule="auto" w:line="480"/>
        <w:ind w:firstLine="283"/>
        <w:jc w:val="both"/>
        <w:rPr>
          <w:color w:val="auto"/>
        </w:rPr>
      </w:pPr>
      <w:r>
        <w:rPr>
          <w:rFonts w:ascii="Times New Roman" w:hAnsi="Times New Roman"/>
          <w:color w:val="auto"/>
          <w:sz w:val="20"/>
          <w:szCs w:val="20"/>
          <w:lang w:val="de-CH"/>
        </w:rPr>
        <w:t xml:space="preserve">Ujetz, B., Kindler, P. and Wernli, R. (1994). </w:t>
      </w:r>
      <w:r>
        <w:rPr>
          <w:rFonts w:ascii="Times New Roman" w:hAnsi="Times New Roman"/>
          <w:color w:val="auto"/>
          <w:sz w:val="20"/>
          <w:szCs w:val="20"/>
          <w:lang w:val="fr-CH"/>
        </w:rPr>
        <w:t>Oligocene foraminifera from the Val d'Illiez Formation (Haute-Savoie, France): refined biostratigraphy and paleocological analysis. Revue de Micropaléontologie 37(4):275-287.</w:t>
      </w:r>
    </w:p>
    <w:p>
      <w:pPr>
        <w:pStyle w:val="Normal"/>
        <w:spacing w:lineRule="auto" w:line="480"/>
        <w:ind w:firstLine="283"/>
        <w:jc w:val="both"/>
        <w:rPr>
          <w:color w:val="auto"/>
        </w:rPr>
      </w:pPr>
      <w:r>
        <w:rPr>
          <w:rFonts w:ascii="Times New Roman" w:hAnsi="Times New Roman"/>
          <w:color w:val="auto"/>
          <w:sz w:val="20"/>
          <w:szCs w:val="20"/>
          <w:lang w:val="en-GB"/>
        </w:rPr>
        <w:t>Underwood, B. and Bachman, S. B. (1982). Sedimentary facies associations within subduction complexes. Special publications of the Geological Society 10:537-550. https://doi.org/10.1144/GSL.SP.1982.010.01.35</w:t>
      </w:r>
    </w:p>
    <w:p>
      <w:pPr>
        <w:pStyle w:val="Normal"/>
        <w:spacing w:lineRule="auto" w:line="480"/>
        <w:ind w:firstLine="283"/>
        <w:jc w:val="both"/>
        <w:rPr>
          <w:color w:val="auto"/>
        </w:rPr>
      </w:pPr>
      <w:r>
        <w:rPr>
          <w:rFonts w:ascii="Times New Roman" w:hAnsi="Times New Roman"/>
          <w:color w:val="auto"/>
          <w:sz w:val="20"/>
          <w:szCs w:val="20"/>
          <w:lang w:val="en-GB"/>
        </w:rPr>
        <w:t>Underwood, M. B., Moore, G. F., Taira, A., Klaus, A., Wilson, M. E. J., Fergusson, C. L., Hirano, S., Steurer, J. and the Leg 190 Shipboard Scientific Party (2003). Sedimentary and Tectonic Evolution of a Trench-Slope Basin in the Nankai Subduction Zone of Southwest Japan. Journal of Sedimentary Research, 73(4):589–602.</w:t>
      </w:r>
      <w:bookmarkStart w:id="15" w:name="move498669451"/>
      <w:bookmarkEnd w:id="15"/>
      <w:r>
        <w:rPr>
          <w:rFonts w:ascii="Times New Roman" w:hAnsi="Times New Roman"/>
          <w:color w:val="auto"/>
          <w:sz w:val="20"/>
          <w:szCs w:val="20"/>
          <w:lang w:val="en-GB"/>
        </w:rPr>
        <w:t xml:space="preserve"> https://doi.org/10.1306/092002730589</w:t>
      </w:r>
    </w:p>
    <w:p>
      <w:pPr>
        <w:pStyle w:val="Normal"/>
        <w:spacing w:lineRule="auto" w:line="480"/>
        <w:ind w:firstLine="283"/>
        <w:jc w:val="both"/>
        <w:rPr>
          <w:color w:val="auto"/>
        </w:rPr>
      </w:pPr>
      <w:r>
        <w:rPr>
          <w:rFonts w:ascii="Times New Roman" w:hAnsi="Times New Roman"/>
          <w:color w:val="auto"/>
          <w:sz w:val="20"/>
          <w:szCs w:val="20"/>
          <w:lang w:val="en-GB"/>
        </w:rPr>
        <w:t xml:space="preserve">van Stuijvenberg, J. (1979). Geology of the Gurnigel area (Prealps, Switzerland). </w:t>
      </w:r>
      <w:r>
        <w:rPr>
          <w:rFonts w:ascii="Times New Roman" w:hAnsi="Times New Roman"/>
          <w:color w:val="auto"/>
          <w:sz w:val="20"/>
          <w:szCs w:val="20"/>
          <w:lang w:val="fr-CH"/>
        </w:rPr>
        <w:t xml:space="preserve">Matériaux pour la Carte Géologique Suisse, 151:111p. </w:t>
      </w:r>
    </w:p>
    <w:p>
      <w:pPr>
        <w:pStyle w:val="Normal"/>
        <w:spacing w:lineRule="auto" w:line="480"/>
        <w:ind w:firstLine="283"/>
        <w:jc w:val="both"/>
        <w:rPr>
          <w:color w:val="auto"/>
        </w:rPr>
      </w:pPr>
      <w:r>
        <w:rPr>
          <w:rFonts w:ascii="Times New Roman" w:hAnsi="Times New Roman"/>
          <w:color w:val="auto"/>
          <w:sz w:val="20"/>
          <w:szCs w:val="20"/>
          <w:lang w:val="fr-CH"/>
        </w:rPr>
        <w:t xml:space="preserve">van Stuijvenberg, J. (1980). Stratigraphie et structure de la Nappe du Gurnigel aux Voirons, Haute-Savoie. Bulletin de la Société fribourgeoise des Sciences naturelles, 69(1):80–96. </w:t>
      </w:r>
      <w:r>
        <w:rPr>
          <w:rFonts w:ascii="Times New Roman" w:hAnsi="Times New Roman"/>
          <w:color w:val="auto"/>
          <w:sz w:val="20"/>
          <w:szCs w:val="20"/>
          <w:lang w:val="en-GB"/>
        </w:rPr>
        <w:t>https://doi.org/</w:t>
      </w:r>
      <w:r>
        <w:rPr>
          <w:rFonts w:ascii="Times New Roman" w:hAnsi="Times New Roman"/>
          <w:color w:val="auto"/>
          <w:sz w:val="20"/>
          <w:szCs w:val="20"/>
          <w:lang w:val="fr-CH"/>
        </w:rPr>
        <w:t>10.5169/seals-308587</w:t>
      </w:r>
    </w:p>
    <w:p>
      <w:pPr>
        <w:pStyle w:val="Normal"/>
        <w:spacing w:lineRule="auto" w:line="480"/>
        <w:ind w:firstLine="283"/>
        <w:jc w:val="both"/>
        <w:rPr>
          <w:color w:val="auto"/>
        </w:rPr>
      </w:pPr>
      <w:r>
        <w:rPr>
          <w:rFonts w:ascii="Times New Roman" w:hAnsi="Times New Roman"/>
          <w:color w:val="auto"/>
          <w:sz w:val="20"/>
          <w:szCs w:val="20"/>
          <w:lang w:val="fr-CH"/>
        </w:rPr>
        <w:t>van Stuijvenberg, J. and Jan du Chêne, R. (1980). Nouvelles observations stratigraphiques dans le massif des Voirons. Bulletin du BRGM, 1(1):3–9.</w:t>
      </w:r>
    </w:p>
    <w:p>
      <w:pPr>
        <w:pStyle w:val="Normal"/>
        <w:spacing w:lineRule="auto" w:line="480"/>
        <w:ind w:firstLine="283"/>
        <w:jc w:val="both"/>
        <w:rPr>
          <w:color w:val="auto"/>
        </w:rPr>
      </w:pPr>
      <w:r>
        <w:rPr>
          <w:rFonts w:ascii="Times New Roman" w:hAnsi="Times New Roman"/>
          <w:color w:val="auto"/>
          <w:sz w:val="20"/>
          <w:szCs w:val="20"/>
          <w:lang w:val="fr-CH"/>
        </w:rPr>
        <w:t xml:space="preserve">van Stuijvenberg, J., Morel, R., and Jan du Chêne, R. (1976). Contribution à l’étude des flyschs de la région de Fayaux (Préalpes externes vaudoises). </w:t>
      </w:r>
      <w:r>
        <w:rPr>
          <w:rFonts w:ascii="Times New Roman" w:hAnsi="Times New Roman"/>
          <w:color w:val="auto"/>
          <w:sz w:val="20"/>
          <w:szCs w:val="20"/>
          <w:lang w:val="en-US"/>
        </w:rPr>
        <w:t xml:space="preserve">Eclogae Geologicae Helvetiae, 69(2):309–326. </w:t>
      </w:r>
      <w:r>
        <w:rPr>
          <w:rFonts w:ascii="Times New Roman" w:hAnsi="Times New Roman"/>
          <w:color w:val="auto"/>
          <w:sz w:val="20"/>
          <w:szCs w:val="20"/>
          <w:lang w:val="en-GB"/>
        </w:rPr>
        <w:t>https://doi.org/</w:t>
      </w:r>
      <w:r>
        <w:rPr>
          <w:rFonts w:ascii="Times New Roman" w:hAnsi="Times New Roman"/>
          <w:color w:val="auto"/>
          <w:sz w:val="20"/>
          <w:szCs w:val="20"/>
          <w:lang w:val="en-US"/>
        </w:rPr>
        <w:t>10.5169/seals-164511</w:t>
      </w:r>
    </w:p>
    <w:p>
      <w:pPr>
        <w:pStyle w:val="Normal"/>
        <w:spacing w:lineRule="auto" w:line="480"/>
        <w:ind w:firstLine="283"/>
        <w:jc w:val="both"/>
        <w:rPr>
          <w:color w:val="auto"/>
        </w:rPr>
      </w:pPr>
      <w:r>
        <w:rPr>
          <w:rFonts w:ascii="Times New Roman" w:hAnsi="Times New Roman"/>
          <w:color w:val="auto"/>
          <w:sz w:val="20"/>
          <w:szCs w:val="20"/>
          <w:lang w:val="en-US"/>
        </w:rPr>
        <w:t xml:space="preserve">Vial, R., Conrad, M. A., and Charollais, J. (1989). </w:t>
      </w:r>
      <w:r>
        <w:rPr>
          <w:rFonts w:ascii="Times New Roman" w:hAnsi="Times New Roman"/>
          <w:color w:val="auto"/>
          <w:sz w:val="20"/>
          <w:szCs w:val="20"/>
          <w:lang w:val="fr-CH"/>
        </w:rPr>
        <w:t>Notice explicative de la Feuille Douvaine (629) de la Carte géologique de la France (1/50 000ème). BRGM, Orléans.</w:t>
      </w:r>
    </w:p>
    <w:p>
      <w:pPr>
        <w:pStyle w:val="Normal"/>
        <w:spacing w:lineRule="auto" w:line="480"/>
        <w:ind w:firstLine="283"/>
        <w:jc w:val="both"/>
        <w:rPr>
          <w:color w:val="auto"/>
        </w:rPr>
      </w:pPr>
      <w:r>
        <w:rPr>
          <w:rFonts w:ascii="Times New Roman" w:hAnsi="Times New Roman"/>
          <w:color w:val="auto"/>
          <w:sz w:val="20"/>
          <w:szCs w:val="20"/>
          <w:lang w:val="fr-CH"/>
        </w:rPr>
        <w:t xml:space="preserve">Vial, R., Jamier, D., and Olive, P. (1976). Adaptation de la morphologie quaternaire à la structure tectonique dans la région du Bas-Chablais (Haute-Savoie). </w:t>
      </w:r>
      <w:r>
        <w:rPr>
          <w:rFonts w:ascii="Times New Roman" w:hAnsi="Times New Roman"/>
          <w:color w:val="auto"/>
          <w:sz w:val="20"/>
          <w:szCs w:val="20"/>
          <w:lang w:val="en-US"/>
        </w:rPr>
        <w:t xml:space="preserve">Revue de géographie alpine, 64(1):79–92. </w:t>
      </w:r>
      <w:r>
        <w:rPr>
          <w:rFonts w:ascii="Times New Roman" w:hAnsi="Times New Roman"/>
          <w:color w:val="auto"/>
          <w:sz w:val="20"/>
          <w:szCs w:val="20"/>
          <w:lang w:val="en-GB"/>
        </w:rPr>
        <w:t>https://doi.org/</w:t>
      </w:r>
      <w:r>
        <w:rPr>
          <w:rFonts w:ascii="Times New Roman" w:hAnsi="Times New Roman"/>
          <w:color w:val="auto"/>
          <w:sz w:val="20"/>
          <w:szCs w:val="20"/>
          <w:lang w:val="en-US"/>
        </w:rPr>
        <w:t>10.3406/rga.1976.2033</w:t>
      </w:r>
    </w:p>
    <w:p>
      <w:pPr>
        <w:pStyle w:val="Normal"/>
        <w:spacing w:lineRule="auto" w:line="480"/>
        <w:ind w:firstLine="283"/>
        <w:jc w:val="both"/>
        <w:rPr>
          <w:color w:val="auto"/>
        </w:rPr>
      </w:pPr>
      <w:r>
        <w:rPr>
          <w:rFonts w:ascii="Times New Roman" w:hAnsi="Times New Roman"/>
          <w:color w:val="auto"/>
          <w:sz w:val="20"/>
          <w:szCs w:val="20"/>
          <w:lang w:val="en-US"/>
        </w:rPr>
        <w:t>Walker, R. G. (1986). Comparison of shelf environments and deep-basin turbidite systems. In: Tillman, R., Swift, D. and Walker, R. (eds). Shelf Sands and Sandstone Reservoirs, SEPM Special Publication, pp 465–502.</w:t>
      </w:r>
    </w:p>
    <w:p>
      <w:pPr>
        <w:pStyle w:val="Normal"/>
        <w:spacing w:lineRule="auto" w:line="480"/>
        <w:ind w:firstLine="283"/>
        <w:jc w:val="both"/>
        <w:rPr>
          <w:color w:val="auto"/>
        </w:rPr>
      </w:pPr>
      <w:r>
        <w:rPr>
          <w:rFonts w:ascii="Times New Roman" w:hAnsi="Times New Roman"/>
          <w:color w:val="auto"/>
          <w:sz w:val="20"/>
          <w:szCs w:val="20"/>
          <w:lang w:val="fr-CH"/>
        </w:rPr>
        <w:t xml:space="preserve">Weidmann, M. (1985). Géologie des Pléiades. Bulletin de la Société vaudoise des Sciences Naturelles, 77(367):195–204. </w:t>
      </w:r>
      <w:r>
        <w:rPr>
          <w:rFonts w:ascii="Times New Roman" w:hAnsi="Times New Roman"/>
          <w:color w:val="auto"/>
          <w:sz w:val="20"/>
          <w:szCs w:val="20"/>
          <w:lang w:val="en-GB"/>
        </w:rPr>
        <w:t>https://doi.org/</w:t>
      </w:r>
      <w:r>
        <w:rPr>
          <w:rFonts w:ascii="Times New Roman" w:hAnsi="Times New Roman"/>
          <w:color w:val="auto"/>
          <w:sz w:val="20"/>
          <w:szCs w:val="20"/>
          <w:lang w:val="fr-CH"/>
        </w:rPr>
        <w:t>10.5169/seals-278511</w:t>
      </w:r>
    </w:p>
    <w:p>
      <w:pPr>
        <w:pStyle w:val="Normal"/>
        <w:spacing w:lineRule="auto" w:line="480"/>
        <w:ind w:firstLine="283"/>
        <w:jc w:val="both"/>
        <w:rPr>
          <w:color w:val="auto"/>
        </w:rPr>
      </w:pPr>
      <w:r>
        <w:rPr>
          <w:rFonts w:ascii="Times New Roman" w:hAnsi="Times New Roman"/>
          <w:color w:val="auto"/>
          <w:sz w:val="20"/>
          <w:szCs w:val="20"/>
          <w:lang w:val="fr-CH"/>
        </w:rPr>
        <w:t xml:space="preserve">Weidmann, M., Morel, R., and van Stuijvenberg, J. (1976). La nappe du Gurnigel entre la Baye de Clarens et la Veveyse de Châtel. Bulletin de la Société fribourgeoise des Sciences naturelles, 65(3):182–196. </w:t>
      </w:r>
      <w:r>
        <w:rPr>
          <w:rFonts w:ascii="Times New Roman" w:hAnsi="Times New Roman"/>
          <w:color w:val="auto"/>
          <w:sz w:val="20"/>
          <w:szCs w:val="20"/>
          <w:lang w:val="en-GB"/>
        </w:rPr>
        <w:t>https://doi.org/</w:t>
      </w:r>
      <w:r>
        <w:rPr>
          <w:rFonts w:ascii="Times New Roman" w:hAnsi="Times New Roman"/>
          <w:color w:val="auto"/>
          <w:sz w:val="20"/>
          <w:szCs w:val="20"/>
          <w:lang w:val="fr-CH"/>
        </w:rPr>
        <w:t>10.5169/seals-308540</w:t>
      </w:r>
    </w:p>
    <w:p>
      <w:pPr>
        <w:pStyle w:val="Normal"/>
        <w:spacing w:lineRule="auto" w:line="480"/>
        <w:ind w:firstLine="283"/>
        <w:jc w:val="both"/>
        <w:rPr>
          <w:color w:val="auto"/>
        </w:rPr>
      </w:pPr>
      <w:r>
        <w:rPr>
          <w:rFonts w:ascii="Times New Roman" w:hAnsi="Times New Roman"/>
          <w:color w:val="auto"/>
          <w:sz w:val="20"/>
          <w:szCs w:val="20"/>
          <w:lang w:val="fr-CH"/>
        </w:rPr>
        <w:t xml:space="preserve">Wildi, W. (1987). Les régions sources du matériel terrigène dans les flyschs alpins. </w:t>
      </w:r>
      <w:r>
        <w:rPr>
          <w:rFonts w:ascii="Times New Roman" w:hAnsi="Times New Roman"/>
          <w:color w:val="auto"/>
          <w:sz w:val="20"/>
          <w:szCs w:val="20"/>
          <w:lang w:val="de-CH"/>
        </w:rPr>
        <w:t>Géologie Alpine, Mémoire hors-série 13:379–388.</w:t>
      </w:r>
    </w:p>
    <w:p>
      <w:pPr>
        <w:pStyle w:val="Normal"/>
        <w:spacing w:lineRule="auto" w:line="480"/>
        <w:ind w:firstLine="283"/>
        <w:jc w:val="both"/>
        <w:rPr>
          <w:color w:val="auto"/>
        </w:rPr>
      </w:pPr>
      <w:r>
        <w:rPr>
          <w:rFonts w:ascii="Times New Roman" w:hAnsi="Times New Roman"/>
          <w:color w:val="auto"/>
          <w:sz w:val="20"/>
          <w:szCs w:val="20"/>
          <w:lang w:val="de-CH"/>
        </w:rPr>
        <w:t xml:space="preserve">Winkler, W. (1983). Stratigraphie, Sedimentologie und Sediment-petrographie des Schlieren-Flysches (Zentralschweiz). </w:t>
      </w:r>
      <w:r>
        <w:rPr>
          <w:rFonts w:ascii="Times New Roman" w:hAnsi="Times New Roman"/>
          <w:color w:val="auto"/>
          <w:sz w:val="20"/>
          <w:szCs w:val="20"/>
          <w:lang w:val="fr-CH"/>
        </w:rPr>
        <w:t>Matériaux pour la Carte Géologique Suisse, 158:115p.</w:t>
      </w:r>
    </w:p>
    <w:p>
      <w:pPr>
        <w:pStyle w:val="Normal"/>
        <w:spacing w:lineRule="auto" w:line="480"/>
        <w:ind w:firstLine="283"/>
        <w:jc w:val="both"/>
        <w:rPr>
          <w:color w:val="auto"/>
        </w:rPr>
      </w:pPr>
      <w:r>
        <w:rPr>
          <w:rFonts w:ascii="Times New Roman" w:hAnsi="Times New Roman"/>
          <w:color w:val="auto"/>
          <w:sz w:val="20"/>
          <w:szCs w:val="20"/>
          <w:lang w:val="fr-CH"/>
        </w:rPr>
        <w:t xml:space="preserve">Winkler, W. (1984a). </w:t>
      </w:r>
      <w:r>
        <w:rPr>
          <w:rFonts w:ascii="Times New Roman" w:hAnsi="Times New Roman"/>
          <w:color w:val="auto"/>
          <w:sz w:val="20"/>
          <w:szCs w:val="20"/>
          <w:lang w:val="en-US"/>
        </w:rPr>
        <w:t xml:space="preserve">Palaeocurrents and petrography of the Gurnigel-Schlieren flysch: A basin analysis. </w:t>
      </w:r>
      <w:r>
        <w:rPr>
          <w:rFonts w:ascii="Times New Roman" w:hAnsi="Times New Roman"/>
          <w:color w:val="auto"/>
          <w:sz w:val="20"/>
          <w:szCs w:val="20"/>
          <w:lang w:val="en-GB"/>
        </w:rPr>
        <w:t>Sedimentary Geology, 40(1-3):169–189. https://doi.org/10.1016/0037-0738(84)90045-9</w:t>
      </w:r>
    </w:p>
    <w:p>
      <w:pPr>
        <w:pStyle w:val="Normal"/>
        <w:spacing w:lineRule="auto" w:line="480"/>
        <w:ind w:firstLine="283"/>
        <w:jc w:val="both"/>
        <w:rPr>
          <w:color w:val="auto"/>
        </w:rPr>
      </w:pPr>
      <w:r>
        <w:rPr>
          <w:rFonts w:ascii="Times New Roman" w:hAnsi="Times New Roman"/>
          <w:color w:val="auto"/>
          <w:sz w:val="20"/>
          <w:szCs w:val="20"/>
          <w:lang w:val="en-US"/>
        </w:rPr>
        <w:t>Winkler, W. (1984b). Rhabdammina-Fauna: What relation to turbidites ? Evidence form the Gurnigel-Schlieren Flysch. Benthos '83; 2 Int. Symp. Benthic Foraminifera (Pau, April 1983), 611</w:t>
      </w:r>
      <w:r>
        <w:rPr>
          <w:rFonts w:ascii="Times New Roman" w:hAnsi="Times New Roman"/>
          <w:color w:val="auto"/>
          <w:sz w:val="20"/>
          <w:szCs w:val="20"/>
          <w:lang w:val="en-GB"/>
        </w:rPr>
        <w:t>–</w:t>
      </w:r>
      <w:r>
        <w:rPr>
          <w:rFonts w:ascii="Times New Roman" w:hAnsi="Times New Roman"/>
          <w:color w:val="auto"/>
          <w:sz w:val="20"/>
          <w:szCs w:val="20"/>
          <w:lang w:val="en-US"/>
        </w:rPr>
        <w:t>617.</w:t>
      </w:r>
    </w:p>
    <w:p>
      <w:pPr>
        <w:pStyle w:val="Normal"/>
        <w:spacing w:lineRule="auto" w:line="480"/>
        <w:ind w:firstLine="283"/>
        <w:jc w:val="both"/>
        <w:rPr>
          <w:color w:val="auto"/>
        </w:rPr>
      </w:pPr>
      <w:r>
        <w:rPr>
          <w:rFonts w:ascii="Times New Roman" w:hAnsi="Times New Roman"/>
          <w:color w:val="auto"/>
          <w:sz w:val="20"/>
          <w:szCs w:val="20"/>
          <w:lang w:val="en-GB"/>
        </w:rPr>
        <w:t>Winkler, W. (1993). Control factors on turbidite sedimentation in a deep-sea trench setting – The example of the Schlieren Flysch (Upper Maastrichtian-Lower Eocene, Central Switzerland). Geodinamica Acta, 6(2):81–102. https://doi.org/10.1080/09853111.1993.11105240</w:t>
      </w:r>
    </w:p>
    <w:p>
      <w:pPr>
        <w:pStyle w:val="Normal"/>
        <w:spacing w:lineRule="auto" w:line="480"/>
        <w:ind w:firstLine="283"/>
        <w:jc w:val="both"/>
        <w:rPr>
          <w:color w:val="auto"/>
        </w:rPr>
      </w:pPr>
      <w:r>
        <w:rPr>
          <w:rFonts w:ascii="Times New Roman" w:hAnsi="Times New Roman"/>
          <w:color w:val="auto"/>
          <w:sz w:val="20"/>
          <w:szCs w:val="20"/>
          <w:lang w:val="en-US"/>
        </w:rPr>
        <w:t xml:space="preserve">Winkler, W., Galetti, G., and Maggetti, M. (1985a). </w:t>
      </w:r>
      <w:r>
        <w:rPr>
          <w:rFonts w:ascii="Times New Roman" w:hAnsi="Times New Roman"/>
          <w:color w:val="auto"/>
          <w:sz w:val="20"/>
          <w:szCs w:val="20"/>
          <w:lang w:val="de-CH"/>
        </w:rPr>
        <w:t xml:space="preserve">Bentonite im Gurnigel-, Schlieren- und Wägital Flysch: Mineralogie, Chemismus, Herkunft. Eclogae Geologicae Helvetiae, 78(3):545–564. </w:t>
      </w:r>
      <w:r>
        <w:rPr>
          <w:rFonts w:ascii="Times New Roman" w:hAnsi="Times New Roman"/>
          <w:color w:val="auto"/>
          <w:sz w:val="20"/>
          <w:szCs w:val="20"/>
          <w:lang w:val="en-GB"/>
        </w:rPr>
        <w:t>https://doi.org/</w:t>
      </w:r>
      <w:r>
        <w:rPr>
          <w:rFonts w:ascii="Times New Roman" w:hAnsi="Times New Roman"/>
          <w:color w:val="auto"/>
          <w:sz w:val="20"/>
          <w:szCs w:val="20"/>
          <w:lang w:val="de-CH"/>
        </w:rPr>
        <w:t>10.5169/seals-165670</w:t>
      </w:r>
    </w:p>
    <w:p>
      <w:pPr>
        <w:pStyle w:val="Normal"/>
        <w:spacing w:lineRule="auto" w:line="480"/>
        <w:ind w:firstLine="283"/>
        <w:jc w:val="both"/>
        <w:rPr>
          <w:color w:val="auto"/>
        </w:rPr>
      </w:pPr>
      <w:r>
        <w:rPr>
          <w:rFonts w:ascii="Times New Roman" w:hAnsi="Times New Roman"/>
          <w:color w:val="auto"/>
          <w:sz w:val="20"/>
          <w:szCs w:val="20"/>
          <w:lang w:val="de-CH"/>
        </w:rPr>
        <w:t xml:space="preserve">Winkler, W., Hurford, A. J., von Salis Perch-Nielsen, K., and Odin, G. S. (1990). Fission track and nannofossil ages from a Palaeocene bentonite in the Schlieren Flysch (Central Alps, Swistzerland). Schweizerische mineralogische und petrographische Mitteilungen, 70(3):389–396. </w:t>
      </w:r>
      <w:r>
        <w:rPr>
          <w:rFonts w:ascii="Times New Roman" w:hAnsi="Times New Roman"/>
          <w:color w:val="auto"/>
          <w:sz w:val="20"/>
          <w:szCs w:val="20"/>
          <w:lang w:val="en-GB"/>
        </w:rPr>
        <w:t>https://doi.org/</w:t>
      </w:r>
      <w:r>
        <w:rPr>
          <w:rFonts w:ascii="Times New Roman" w:hAnsi="Times New Roman"/>
          <w:color w:val="auto"/>
          <w:sz w:val="20"/>
          <w:szCs w:val="20"/>
          <w:lang w:val="de-CH"/>
        </w:rPr>
        <w:t>10.5169/seals-53629</w:t>
      </w:r>
    </w:p>
    <w:p>
      <w:pPr>
        <w:pStyle w:val="Normal"/>
        <w:spacing w:lineRule="auto" w:line="480"/>
        <w:ind w:firstLine="283"/>
        <w:jc w:val="both"/>
        <w:rPr>
          <w:color w:val="auto"/>
        </w:rPr>
      </w:pPr>
      <w:r>
        <w:rPr>
          <w:rFonts w:ascii="Times New Roman" w:hAnsi="Times New Roman"/>
          <w:color w:val="auto"/>
          <w:sz w:val="20"/>
          <w:szCs w:val="20"/>
          <w:lang w:val="de-CH"/>
        </w:rPr>
        <w:t xml:space="preserve">Winkler, W., Wildi, W., van Stuijvenberg, J., and Caron, C. (1985b). </w:t>
      </w:r>
      <w:r>
        <w:rPr>
          <w:rFonts w:ascii="Times New Roman" w:hAnsi="Times New Roman"/>
          <w:color w:val="auto"/>
          <w:sz w:val="20"/>
          <w:szCs w:val="20"/>
          <w:lang w:val="fr-CH"/>
        </w:rPr>
        <w:t xml:space="preserve">Wägital-Flysch et autres flyschs pennique en Suisse Centrale. Stratigraphie, sédimentologie et comparaisons. </w:t>
      </w:r>
      <w:r>
        <w:rPr>
          <w:rFonts w:ascii="Times New Roman" w:hAnsi="Times New Roman"/>
          <w:color w:val="auto"/>
          <w:sz w:val="20"/>
          <w:szCs w:val="20"/>
          <w:lang w:val="en-US"/>
        </w:rPr>
        <w:t xml:space="preserve">Eclogae Geologicae Helvetiae, 78(1):1–22. </w:t>
      </w:r>
      <w:r>
        <w:rPr>
          <w:rFonts w:ascii="Times New Roman" w:hAnsi="Times New Roman"/>
          <w:color w:val="auto"/>
          <w:sz w:val="20"/>
          <w:szCs w:val="20"/>
          <w:lang w:val="en-GB"/>
        </w:rPr>
        <w:t>https://doi.org/</w:t>
      </w:r>
      <w:r>
        <w:rPr>
          <w:rFonts w:ascii="Times New Roman" w:hAnsi="Times New Roman"/>
          <w:color w:val="auto"/>
          <w:sz w:val="20"/>
          <w:szCs w:val="20"/>
          <w:lang w:val="en-US"/>
        </w:rPr>
        <w:t>10.5169/seals-165641</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Figure captions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1:</w:t>
      </w:r>
      <w:r>
        <w:rPr>
          <w:rFonts w:ascii="Times New Roman" w:hAnsi="Times New Roman"/>
          <w:color w:val="auto"/>
          <w:sz w:val="20"/>
          <w:szCs w:val="20"/>
          <w:lang w:val="en-GB"/>
        </w:rPr>
        <w:t xml:space="preserve"> Geological setting of the Voirons Nappe. </w:t>
      </w:r>
      <w:r>
        <w:rPr>
          <w:rFonts w:ascii="Times New Roman" w:hAnsi="Times New Roman"/>
          <w:b/>
          <w:bCs/>
          <w:color w:val="auto"/>
          <w:sz w:val="20"/>
          <w:szCs w:val="20"/>
          <w:lang w:val="en-GB"/>
        </w:rPr>
        <w:t>a</w:t>
      </w:r>
      <w:r>
        <w:rPr>
          <w:rFonts w:ascii="Times New Roman" w:hAnsi="Times New Roman"/>
          <w:color w:val="auto"/>
          <w:sz w:val="20"/>
          <w:szCs w:val="20"/>
          <w:lang w:val="en-GB"/>
        </w:rPr>
        <w:t xml:space="preserve"> Simplified tectonic map of the Chablais and Swiss Prealps (SwissTopo 2008, modified). The internal subdivision of the Préalpes Médianes Nappe are not shown. Note the external location of the Voirons Nappe within the Chablais Prealps. </w:t>
      </w:r>
      <w:r>
        <w:rPr>
          <w:rFonts w:ascii="Times New Roman" w:hAnsi="Times New Roman"/>
          <w:b/>
          <w:bCs/>
          <w:color w:val="auto"/>
          <w:sz w:val="20"/>
          <w:szCs w:val="20"/>
          <w:lang w:val="en-GB"/>
        </w:rPr>
        <w:t>b</w:t>
      </w:r>
      <w:r>
        <w:rPr>
          <w:rFonts w:ascii="Times New Roman" w:hAnsi="Times New Roman"/>
          <w:color w:val="auto"/>
          <w:sz w:val="20"/>
          <w:szCs w:val="20"/>
          <w:lang w:val="en-GB"/>
        </w:rPr>
        <w:t xml:space="preserve"> Synthetic cross-section of the Chablais Prealps from Caron (1973, modified).</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2:</w:t>
      </w:r>
      <w:r>
        <w:rPr>
          <w:rFonts w:ascii="Times New Roman" w:hAnsi="Times New Roman"/>
          <w:color w:val="auto"/>
          <w:sz w:val="20"/>
          <w:szCs w:val="20"/>
          <w:lang w:val="en-GB"/>
        </w:rPr>
        <w:t xml:space="preserve"> Geological overview of the Voirons Nappe. </w:t>
      </w:r>
      <w:r>
        <w:rPr>
          <w:rFonts w:ascii="Times New Roman" w:hAnsi="Times New Roman"/>
          <w:b/>
          <w:bCs/>
          <w:color w:val="auto"/>
          <w:sz w:val="20"/>
          <w:szCs w:val="20"/>
          <w:lang w:val="en-GB"/>
        </w:rPr>
        <w:t>a</w:t>
      </w:r>
      <w:r>
        <w:rPr>
          <w:rFonts w:ascii="Times New Roman" w:hAnsi="Times New Roman"/>
          <w:color w:val="auto"/>
          <w:sz w:val="20"/>
          <w:szCs w:val="20"/>
          <w:lang w:val="en-GB"/>
        </w:rPr>
        <w:t xml:space="preserve"> Tectonic map of the Voirons Nappe and its relation with the surrounding units, with the location of boreholes and of the geological sections depicted in Fig. 3. Inset: close-up on the Saint-Gingolph area. </w:t>
      </w:r>
      <w:r>
        <w:rPr>
          <w:rFonts w:ascii="Times New Roman" w:hAnsi="Times New Roman"/>
          <w:b/>
          <w:bCs/>
          <w:color w:val="auto"/>
          <w:sz w:val="20"/>
          <w:szCs w:val="20"/>
          <w:lang w:val="en-GB"/>
        </w:rPr>
        <w:t>b</w:t>
      </w:r>
      <w:r>
        <w:rPr>
          <w:rFonts w:ascii="Times New Roman" w:hAnsi="Times New Roman"/>
          <w:color w:val="auto"/>
          <w:sz w:val="20"/>
          <w:szCs w:val="20"/>
          <w:lang w:val="en-GB"/>
        </w:rPr>
        <w:t xml:space="preserve"> Geological map of the Voirons Flysch based on the Annemasse sheet (Kerrien et al., 1998) and the Douvaine sheet (Olive et al., 1987) of the French Geological map. Inset: close-up on the Dranse outcrop. </w:t>
      </w:r>
      <w:r>
        <w:rPr>
          <w:rFonts w:ascii="Times New Roman" w:hAnsi="Times New Roman"/>
          <w:color w:val="auto"/>
          <w:sz w:val="20"/>
          <w:szCs w:val="20"/>
          <w:lang w:val="en-US"/>
        </w:rPr>
        <w:t>MA: La Maladière; CCA: Colline des Châteaux des Allinges.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3:</w:t>
      </w:r>
      <w:r>
        <w:rPr>
          <w:rFonts w:ascii="Times New Roman" w:hAnsi="Times New Roman"/>
          <w:color w:val="auto"/>
          <w:sz w:val="20"/>
          <w:szCs w:val="20"/>
          <w:lang w:val="en-GB"/>
        </w:rPr>
        <w:t xml:space="preserve"> Geological profiles across the Voirons Nappe with associated </w:t>
      </w:r>
      <w:r>
        <w:rPr>
          <w:rFonts w:eastAsia="Symbol" w:cs="Symbol" w:ascii="Times New Roman" w:hAnsi="Times New Roman"/>
          <w:color w:val="auto"/>
          <w:sz w:val="20"/>
          <w:szCs w:val="20"/>
          <w:lang w:val="en-GB"/>
        </w:rPr>
        <w:t>pi</w:t>
      </w:r>
      <w:r>
        <w:rPr>
          <w:rFonts w:ascii="Times New Roman" w:hAnsi="Times New Roman"/>
          <w:color w:val="auto"/>
          <w:sz w:val="20"/>
          <w:szCs w:val="20"/>
          <w:lang w:val="en-GB"/>
        </w:rPr>
        <w:t>-poles of b</w:t>
      </w:r>
      <w:r>
        <w:rPr>
          <w:rFonts w:eastAsia="Tahoma" w:cs="Lohit Devanagari" w:ascii="Times New Roman" w:hAnsi="Times New Roman"/>
          <w:color w:val="auto"/>
          <w:kern w:val="2"/>
          <w:sz w:val="20"/>
          <w:szCs w:val="20"/>
          <w:lang w:val="en-GB" w:eastAsia="zh-CN" w:bidi="hi-IN"/>
        </w:rPr>
        <w:t>edding</w:t>
      </w:r>
      <w:r>
        <w:rPr>
          <w:rFonts w:ascii="Times New Roman" w:hAnsi="Times New Roman"/>
          <w:color w:val="auto"/>
          <w:sz w:val="20"/>
          <w:szCs w:val="20"/>
          <w:lang w:val="en-GB"/>
        </w:rPr>
        <w:t xml:space="preserve">. </w:t>
      </w:r>
      <w:r>
        <w:rPr>
          <w:rFonts w:ascii="Times New Roman" w:hAnsi="Times New Roman"/>
          <w:b/>
          <w:bCs/>
          <w:color w:val="auto"/>
          <w:sz w:val="20"/>
          <w:szCs w:val="20"/>
          <w:lang w:val="en-GB"/>
        </w:rPr>
        <w:t>a</w:t>
      </w:r>
      <w:r>
        <w:rPr>
          <w:rFonts w:ascii="Times New Roman" w:hAnsi="Times New Roman"/>
          <w:color w:val="auto"/>
          <w:sz w:val="20"/>
          <w:szCs w:val="20"/>
          <w:lang w:val="en-GB"/>
        </w:rPr>
        <w:t xml:space="preserve"> Allinges section based on the electric prospect (Büchli et al., 1976, modified). Layer 1 is interpreted as a marly interval. Layer 2 (2a and 2b) </w:t>
      </w:r>
      <w:r>
        <w:rPr>
          <w:rFonts w:eastAsia="Tahoma" w:cs="Lohit Devanagari" w:ascii="Times New Roman" w:hAnsi="Times New Roman"/>
          <w:color w:val="auto"/>
          <w:kern w:val="2"/>
          <w:sz w:val="20"/>
          <w:szCs w:val="20"/>
          <w:lang w:val="en-GB" w:eastAsia="zh-CN" w:bidi="hi-IN"/>
        </w:rPr>
        <w:t>is</w:t>
      </w:r>
      <w:r>
        <w:rPr>
          <w:rFonts w:ascii="Times New Roman" w:hAnsi="Times New Roman"/>
          <w:color w:val="auto"/>
          <w:sz w:val="20"/>
          <w:szCs w:val="20"/>
          <w:lang w:val="en-GB"/>
        </w:rPr>
        <w:t xml:space="preserve"> a stack of sandstone beds with interspersed marly interbeds, whereas </w:t>
      </w:r>
      <w:r>
        <w:rPr>
          <w:rFonts w:eastAsia="Tahoma" w:cs="Lohit Devanagari" w:ascii="Times New Roman" w:hAnsi="Times New Roman"/>
          <w:color w:val="auto"/>
          <w:kern w:val="2"/>
          <w:sz w:val="20"/>
          <w:szCs w:val="20"/>
          <w:lang w:val="en-GB" w:eastAsia="zh-CN" w:bidi="hi-IN"/>
        </w:rPr>
        <w:t>L</w:t>
      </w:r>
      <w:r>
        <w:rPr>
          <w:rFonts w:ascii="Times New Roman" w:hAnsi="Times New Roman"/>
          <w:color w:val="auto"/>
          <w:sz w:val="20"/>
          <w:szCs w:val="20"/>
          <w:lang w:val="en-GB"/>
        </w:rPr>
        <w:t xml:space="preserve">ayer 3 (3a and 3b) </w:t>
      </w:r>
      <w:r>
        <w:rPr>
          <w:rFonts w:eastAsia="Tahoma" w:cs="Lohit Devanagari" w:ascii="Times New Roman" w:hAnsi="Times New Roman"/>
          <w:color w:val="auto"/>
          <w:kern w:val="2"/>
          <w:sz w:val="20"/>
          <w:szCs w:val="20"/>
          <w:lang w:val="en-GB" w:eastAsia="zh-CN" w:bidi="hi-IN"/>
        </w:rPr>
        <w:t>is</w:t>
      </w:r>
      <w:r>
        <w:rPr>
          <w:rFonts w:ascii="Times New Roman" w:hAnsi="Times New Roman"/>
          <w:color w:val="auto"/>
          <w:sz w:val="20"/>
          <w:szCs w:val="20"/>
          <w:lang w:val="en-GB"/>
        </w:rPr>
        <w:t xml:space="preserve"> considered as an alternation of sandy and conglomeratic beds. Stratigraphic attribution of covered units is tentative. Layer 3a is the only exposed unit at the Maladière and corresponds to the Vouan Conglomerate (Grotte aux Loups exposure). </w:t>
      </w:r>
      <w:r>
        <w:rPr>
          <w:rFonts w:ascii="Times New Roman" w:hAnsi="Times New Roman"/>
          <w:b/>
          <w:bCs/>
          <w:color w:val="auto"/>
          <w:sz w:val="20"/>
          <w:szCs w:val="20"/>
          <w:lang w:val="en-GB"/>
        </w:rPr>
        <w:t>b</w:t>
      </w:r>
      <w:r>
        <w:rPr>
          <w:rFonts w:ascii="Times New Roman" w:hAnsi="Times New Roman"/>
          <w:color w:val="auto"/>
          <w:sz w:val="20"/>
          <w:szCs w:val="20"/>
          <w:lang w:val="en-GB"/>
        </w:rPr>
        <w:t xml:space="preserve"> Voirons section. Quaternary deposits are not represented due to their very low thickness. Please refer to Fig. 2 for location. </w:t>
      </w:r>
      <w:r>
        <w:rPr>
          <w:rFonts w:eastAsia="Tahoma" w:cs="Lohit Devanagari" w:ascii="Times New Roman" w:hAnsi="Times New Roman"/>
          <w:color w:val="auto"/>
          <w:kern w:val="2"/>
          <w:sz w:val="20"/>
          <w:szCs w:val="20"/>
          <w:lang w:val="en-GB" w:eastAsia="zh-CN" w:bidi="hi-IN"/>
        </w:rPr>
        <w:t>Bedding measurements</w:t>
      </w:r>
      <w:r>
        <w:rPr>
          <w:rFonts w:ascii="Times New Roman" w:hAnsi="Times New Roman"/>
          <w:color w:val="auto"/>
          <w:sz w:val="20"/>
          <w:szCs w:val="20"/>
          <w:lang w:val="en-GB"/>
        </w:rPr>
        <w:t xml:space="preserve"> data from the Préalpes Médianes Nappe are reported from Lower Jurassic layers (La Vudalla Fm. and Chauderon Fm.) since Triassic beds are both poorly exposed and crudely stratified. Please note that both Foron rivers are not the same, the name Foron is frequently ascribed to small rivers in this area.</w:t>
      </w:r>
    </w:p>
    <w:p>
      <w:pPr>
        <w:pStyle w:val="Normal"/>
        <w:widowControl/>
        <w:suppressAutoHyphens w:val="true"/>
        <w:bidi w:val="0"/>
        <w:spacing w:lineRule="auto" w:line="480" w:before="0" w:after="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 xml:space="preserve">Fig. </w:t>
      </w:r>
      <w:r>
        <w:rPr>
          <w:rFonts w:eastAsia="Tahoma" w:cs="Lohit Devanagari" w:ascii="Times New Roman" w:hAnsi="Times New Roman"/>
          <w:b/>
          <w:bCs/>
          <w:color w:val="auto"/>
          <w:kern w:val="2"/>
          <w:sz w:val="20"/>
          <w:szCs w:val="20"/>
          <w:lang w:val="en-GB" w:eastAsia="zh-CN" w:bidi="hi-IN"/>
        </w:rPr>
        <w:t>4</w:t>
      </w:r>
      <w:r>
        <w:rPr>
          <w:rFonts w:ascii="Times New Roman" w:hAnsi="Times New Roman"/>
          <w:b/>
          <w:bCs/>
          <w:color w:val="auto"/>
          <w:sz w:val="20"/>
          <w:szCs w:val="20"/>
          <w:lang w:val="en-GB"/>
        </w:rPr>
        <w:t>:</w:t>
      </w:r>
      <w:r>
        <w:rPr>
          <w:rFonts w:ascii="Times New Roman" w:hAnsi="Times New Roman"/>
          <w:color w:val="auto"/>
          <w:sz w:val="20"/>
          <w:szCs w:val="20"/>
          <w:lang w:val="en-GB"/>
        </w:rPr>
        <w:t xml:space="preserve"> Synthetic stratigraphic log of the Voirons Flysch based on the most extensive section in the Voirons. The Allinges Mb. and the Fenalet Sandstone are not included in this figure because they are not exposed in this area.</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 xml:space="preserve">Fig. </w:t>
      </w:r>
      <w:r>
        <w:rPr>
          <w:rFonts w:eastAsia="Tahoma" w:cs="Lohit Devanagari" w:ascii="Times New Roman" w:hAnsi="Times New Roman"/>
          <w:b/>
          <w:bCs/>
          <w:color w:val="auto"/>
          <w:kern w:val="2"/>
          <w:sz w:val="20"/>
          <w:szCs w:val="20"/>
          <w:lang w:val="en-GB" w:eastAsia="zh-CN" w:bidi="hi-IN"/>
        </w:rPr>
        <w:t>5</w:t>
      </w:r>
      <w:r>
        <w:rPr>
          <w:rFonts w:ascii="Times New Roman" w:hAnsi="Times New Roman"/>
          <w:b/>
          <w:bCs/>
          <w:color w:val="auto"/>
          <w:sz w:val="20"/>
          <w:szCs w:val="20"/>
          <w:lang w:val="en-GB"/>
        </w:rPr>
        <w:t>:</w:t>
      </w:r>
      <w:r>
        <w:rPr>
          <w:rFonts w:ascii="Times New Roman" w:hAnsi="Times New Roman"/>
          <w:color w:val="auto"/>
          <w:sz w:val="20"/>
          <w:szCs w:val="20"/>
          <w:lang w:val="en-GB"/>
        </w:rPr>
        <w:t xml:space="preserve"> Revised tectonic map of the Voirons Flysch between the Voirons and the Allinges Hills with the location of the type and reference sections. The northern portion beyond the Dranse River is not shown due to the lack of constrains. The geometry along the Allinges Hills is hypothetical in the absence of subsurface data. The Bruant Sandstone is interpreted here as a stratigraphic unit.</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 xml:space="preserve">Fig. </w:t>
      </w:r>
      <w:r>
        <w:rPr>
          <w:rFonts w:eastAsia="Tahoma" w:cs="Lohit Devanagari" w:ascii="Times New Roman" w:hAnsi="Times New Roman"/>
          <w:b/>
          <w:bCs/>
          <w:color w:val="auto"/>
          <w:kern w:val="2"/>
          <w:sz w:val="20"/>
          <w:szCs w:val="20"/>
          <w:lang w:val="en-GB" w:eastAsia="zh-CN" w:bidi="hi-IN"/>
        </w:rPr>
        <w:t>6</w:t>
      </w:r>
      <w:r>
        <w:rPr>
          <w:rFonts w:ascii="Times New Roman" w:hAnsi="Times New Roman"/>
          <w:b/>
          <w:bCs/>
          <w:color w:val="auto"/>
          <w:sz w:val="20"/>
          <w:szCs w:val="20"/>
          <w:lang w:val="en-GB"/>
        </w:rPr>
        <w:t>:</w:t>
      </w:r>
      <w:r>
        <w:rPr>
          <w:rFonts w:ascii="Times New Roman" w:hAnsi="Times New Roman"/>
          <w:color w:val="auto"/>
          <w:sz w:val="20"/>
          <w:szCs w:val="20"/>
          <w:lang w:val="en-GB"/>
        </w:rPr>
        <w:t xml:space="preserve"> Major lithologic features of the Voirons Sandstone. </w:t>
      </w:r>
      <w:r>
        <w:rPr>
          <w:rFonts w:ascii="Times New Roman" w:hAnsi="Times New Roman"/>
          <w:b/>
          <w:bCs/>
          <w:color w:val="auto"/>
          <w:sz w:val="20"/>
          <w:szCs w:val="20"/>
          <w:lang w:val="en-GB"/>
        </w:rPr>
        <w:t xml:space="preserve">a </w:t>
      </w:r>
      <w:r>
        <w:rPr>
          <w:rFonts w:ascii="Times New Roman" w:hAnsi="Times New Roman"/>
          <w:color w:val="auto"/>
          <w:sz w:val="20"/>
          <w:szCs w:val="20"/>
          <w:lang w:val="en-GB"/>
        </w:rPr>
        <w:t>Marl-dominated section of the Bons Mb. (46.2552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6.391</w:t>
      </w:r>
      <w:r>
        <w:rPr>
          <w:rFonts w:eastAsia="Tahoma" w:cs="Lohit Devanagari" w:ascii="Times New Roman" w:hAnsi="Times New Roman"/>
          <w:color w:val="auto"/>
          <w:kern w:val="2"/>
          <w:sz w:val="20"/>
          <w:szCs w:val="20"/>
          <w:lang w:val="en-GB" w:eastAsia="zh-CN" w:bidi="hi-IN"/>
        </w:rPr>
        <w:t>1°</w:t>
      </w:r>
      <w:r>
        <w:rPr>
          <w:rFonts w:ascii="Times New Roman" w:hAnsi="Times New Roman"/>
          <w:color w:val="auto"/>
          <w:sz w:val="20"/>
          <w:szCs w:val="20"/>
          <w:lang w:val="en-GB"/>
        </w:rPr>
        <w:t xml:space="preserve"> E). </w:t>
      </w:r>
      <w:r>
        <w:rPr>
          <w:rFonts w:ascii="Times New Roman" w:hAnsi="Times New Roman"/>
          <w:b/>
          <w:bCs/>
          <w:color w:val="auto"/>
          <w:sz w:val="20"/>
          <w:szCs w:val="20"/>
          <w:lang w:val="en-GB"/>
        </w:rPr>
        <w:t>b</w:t>
      </w:r>
      <w:r>
        <w:rPr>
          <w:rFonts w:ascii="Times New Roman" w:hAnsi="Times New Roman"/>
          <w:color w:val="auto"/>
          <w:sz w:val="20"/>
          <w:szCs w:val="20"/>
          <w:lang w:val="en-GB"/>
        </w:rPr>
        <w:t xml:space="preserve"> Block of the </w:t>
      </w:r>
      <w:r>
        <w:rPr>
          <w:rFonts w:eastAsia="Tahoma" w:cs="Lohit Devanagari" w:ascii="Times New Roman" w:hAnsi="Times New Roman"/>
          <w:color w:val="auto"/>
          <w:kern w:val="2"/>
          <w:sz w:val="20"/>
          <w:szCs w:val="20"/>
          <w:lang w:val="en-GB" w:eastAsia="zh-CN" w:bidi="hi-IN"/>
        </w:rPr>
        <w:t>Signal Mb.</w:t>
      </w:r>
      <w:r>
        <w:rPr>
          <w:rFonts w:ascii="Times New Roman" w:hAnsi="Times New Roman"/>
          <w:color w:val="auto"/>
          <w:sz w:val="20"/>
          <w:szCs w:val="20"/>
          <w:lang w:val="en-GB"/>
        </w:rPr>
        <w:t xml:space="preserve"> from the Monastery road exposure with pink granite fragments (</w:t>
      </w:r>
      <w:r>
        <w:rPr>
          <w:rFonts w:eastAsia="Tahoma" w:cs="Lohit Devanagari" w:ascii="Times New Roman" w:hAnsi="Times New Roman"/>
          <w:color w:val="auto"/>
          <w:kern w:val="2"/>
          <w:sz w:val="20"/>
          <w:szCs w:val="20"/>
          <w:lang w:val="en-GB" w:eastAsia="zh-CN" w:bidi="hi-IN"/>
        </w:rPr>
        <w:t>black</w:t>
      </w:r>
      <w:r>
        <w:rPr>
          <w:rFonts w:ascii="Times New Roman" w:hAnsi="Times New Roman"/>
          <w:color w:val="auto"/>
          <w:sz w:val="20"/>
          <w:szCs w:val="20"/>
          <w:lang w:val="en-GB"/>
        </w:rPr>
        <w:t xml:space="preserve"> arrows). </w:t>
      </w:r>
      <w:r>
        <w:rPr>
          <w:rFonts w:ascii="Times New Roman" w:hAnsi="Times New Roman"/>
          <w:b/>
          <w:bCs/>
          <w:color w:val="auto"/>
          <w:sz w:val="20"/>
          <w:szCs w:val="20"/>
          <w:lang w:val="en-GB"/>
        </w:rPr>
        <w:t>c</w:t>
      </w:r>
      <w:r>
        <w:rPr>
          <w:rFonts w:ascii="Times New Roman" w:hAnsi="Times New Roman"/>
          <w:color w:val="auto"/>
          <w:sz w:val="20"/>
          <w:szCs w:val="20"/>
          <w:lang w:val="en-GB"/>
        </w:rPr>
        <w:t xml:space="preserve"> Glauconitic sandstone at the La Renardière outcrop (L6 lithofacies). </w:t>
      </w:r>
      <w:r>
        <w:rPr>
          <w:rFonts w:ascii="Times New Roman" w:hAnsi="Times New Roman"/>
          <w:b/>
          <w:bCs/>
          <w:color w:val="auto"/>
          <w:sz w:val="20"/>
          <w:szCs w:val="20"/>
          <w:lang w:val="en-GB"/>
        </w:rPr>
        <w:t>d</w:t>
      </w:r>
      <w:r>
        <w:rPr>
          <w:rFonts w:ascii="Times New Roman" w:hAnsi="Times New Roman"/>
          <w:color w:val="auto"/>
          <w:sz w:val="20"/>
          <w:szCs w:val="20"/>
          <w:lang w:val="en-GB"/>
        </w:rPr>
        <w:t xml:space="preserve"> Polished section of the red-algae rich sandstone from the La Moutonnière exposure. </w:t>
      </w:r>
      <w:r>
        <w:rPr>
          <w:rFonts w:ascii="Times New Roman" w:hAnsi="Times New Roman"/>
          <w:b/>
          <w:bCs/>
          <w:color w:val="auto"/>
          <w:sz w:val="20"/>
          <w:szCs w:val="20"/>
          <w:lang w:val="en-GB"/>
        </w:rPr>
        <w:t>e</w:t>
      </w:r>
      <w:r>
        <w:rPr>
          <w:rFonts w:ascii="Times New Roman" w:hAnsi="Times New Roman"/>
          <w:color w:val="auto"/>
          <w:sz w:val="20"/>
          <w:szCs w:val="20"/>
          <w:lang w:val="en-GB"/>
        </w:rPr>
        <w:t xml:space="preserve"> Polished section of cross-stratified bed from the Bons quarry (L5 lithofacies). </w:t>
      </w:r>
      <w:r>
        <w:rPr>
          <w:rFonts w:ascii="Times New Roman" w:hAnsi="Times New Roman"/>
          <w:b/>
          <w:bCs/>
          <w:color w:val="auto"/>
          <w:sz w:val="20"/>
          <w:szCs w:val="20"/>
          <w:lang w:val="en-GB"/>
        </w:rPr>
        <w:t>f</w:t>
      </w:r>
      <w:r>
        <w:rPr>
          <w:rFonts w:ascii="Times New Roman" w:hAnsi="Times New Roman"/>
          <w:color w:val="auto"/>
          <w:sz w:val="20"/>
          <w:szCs w:val="20"/>
          <w:lang w:val="en-GB"/>
        </w:rPr>
        <w:t xml:space="preserve"> Bentonite layers from the Bons quarry. </w:t>
      </w:r>
      <w:r>
        <w:rPr>
          <w:rFonts w:ascii="Times New Roman" w:hAnsi="Times New Roman"/>
          <w:b/>
          <w:bCs/>
          <w:color w:val="auto"/>
          <w:sz w:val="20"/>
          <w:szCs w:val="20"/>
          <w:lang w:val="en-GB"/>
        </w:rPr>
        <w:t>g</w:t>
      </w:r>
      <w:r>
        <w:rPr>
          <w:rFonts w:ascii="Times New Roman" w:hAnsi="Times New Roman"/>
          <w:color w:val="auto"/>
          <w:sz w:val="20"/>
          <w:szCs w:val="20"/>
          <w:lang w:val="en-GB"/>
        </w:rPr>
        <w:t xml:space="preserve"> Pink granite inclusions in a limestone block beneath the Pralère (46.1973</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6.3485</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w:t>
      </w:r>
      <w:r>
        <w:rPr>
          <w:rFonts w:ascii="Times New Roman" w:hAnsi="Times New Roman"/>
          <w:b/>
          <w:bCs/>
          <w:color w:val="auto"/>
          <w:sz w:val="20"/>
          <w:szCs w:val="20"/>
          <w:lang w:val="en-GB"/>
        </w:rPr>
        <w:t>h</w:t>
      </w:r>
      <w:r>
        <w:rPr>
          <w:rFonts w:ascii="Times New Roman" w:hAnsi="Times New Roman"/>
          <w:color w:val="auto"/>
          <w:sz w:val="20"/>
          <w:szCs w:val="20"/>
          <w:lang w:val="en-GB"/>
        </w:rPr>
        <w:t xml:space="preserve"> Microphotograph of </w:t>
      </w:r>
      <w:r>
        <w:rPr>
          <w:rFonts w:cs="Tahoma" w:ascii="Times New Roman" w:hAnsi="Times New Roman"/>
          <w:color w:val="auto"/>
          <w:sz w:val="20"/>
          <w:szCs w:val="20"/>
          <w:lang w:val="en-GB" w:eastAsia="en-US" w:bidi="en-US"/>
        </w:rPr>
        <w:t>the</w:t>
      </w:r>
      <w:r>
        <w:rPr>
          <w:rFonts w:ascii="Times New Roman" w:hAnsi="Times New Roman"/>
          <w:color w:val="auto"/>
          <w:sz w:val="20"/>
          <w:szCs w:val="20"/>
          <w:lang w:val="en-GB"/>
        </w:rPr>
        <w:t xml:space="preserve"> limestone with pink granite fragments.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 xml:space="preserve">Fig. </w:t>
      </w:r>
      <w:r>
        <w:rPr>
          <w:rFonts w:eastAsia="Tahoma" w:cs="Lohit Devanagari" w:ascii="Times New Roman" w:hAnsi="Times New Roman"/>
          <w:b/>
          <w:bCs/>
          <w:color w:val="auto"/>
          <w:kern w:val="2"/>
          <w:sz w:val="20"/>
          <w:szCs w:val="20"/>
          <w:lang w:val="en-GB" w:eastAsia="zh-CN" w:bidi="hi-IN"/>
        </w:rPr>
        <w:t>7</w:t>
      </w:r>
      <w:r>
        <w:rPr>
          <w:rFonts w:ascii="Times New Roman" w:hAnsi="Times New Roman"/>
          <w:b/>
          <w:bCs/>
          <w:color w:val="auto"/>
          <w:sz w:val="20"/>
          <w:szCs w:val="20"/>
          <w:lang w:val="en-GB"/>
        </w:rPr>
        <w:t>:</w:t>
      </w:r>
      <w:r>
        <w:rPr>
          <w:rFonts w:ascii="Times New Roman" w:hAnsi="Times New Roman"/>
          <w:color w:val="auto"/>
          <w:sz w:val="20"/>
          <w:szCs w:val="20"/>
          <w:lang w:val="en-GB"/>
        </w:rPr>
        <w:t xml:space="preserve"> Sand:marl ratio of several outcrops from the Voirons Flysch with approximate palaeo-environmental interpretation. Dashed line corresponds to an equilibrium between marly interbeds and sandy beds. Note that the Bons Mb. (Bons) and the Boëge Marl (BM) share similar distributions. The Voirons Sandstone (VS) shows a widespread distribution from marl-dominated to sandy outcrops. The Allinges Mb. (All) and the Vouan Conglomerate (VC) are exclusively dominated by sand, the former being less proximal than the latter. Finally, only one exposure with frequent marly interbeds (Fig. 11d) of the Bruant Sandstone (BrS)</w:t>
      </w:r>
      <w:r>
        <w:rPr>
          <w:rFonts w:ascii="Times New Roman" w:hAnsi="Times New Roman"/>
          <w:color w:val="auto"/>
          <w:sz w:val="20"/>
          <w:szCs w:val="20"/>
          <w:lang w:val="en-US"/>
        </w:rPr>
        <w:t xml:space="preserve"> </w:t>
      </w:r>
      <w:r>
        <w:rPr>
          <w:rFonts w:ascii="Times New Roman" w:hAnsi="Times New Roman"/>
          <w:color w:val="auto"/>
          <w:sz w:val="20"/>
          <w:szCs w:val="20"/>
          <w:lang w:val="en-GB"/>
        </w:rPr>
        <w:t>is here considered due to the chaotic bedding in this unit. The Fenalet Sandstone (FS) is restricted to the main outcrop.</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color w:val="auto"/>
        </w:rPr>
      </w:pPr>
      <w:r>
        <w:rPr>
          <w:rFonts w:ascii="Times New Roman" w:hAnsi="Times New Roman"/>
          <w:b/>
          <w:bCs/>
          <w:color w:val="auto"/>
          <w:sz w:val="20"/>
          <w:szCs w:val="20"/>
          <w:lang w:val="en-GB"/>
        </w:rPr>
        <w:t>Fig. 8:</w:t>
      </w:r>
      <w:r>
        <w:rPr>
          <w:rFonts w:ascii="Times New Roman" w:hAnsi="Times New Roman"/>
          <w:color w:val="auto"/>
          <w:sz w:val="20"/>
          <w:szCs w:val="20"/>
          <w:lang w:val="en-GB"/>
        </w:rPr>
        <w:t xml:space="preserve"> Dispersal pattern based on flute casts and groove casts for the three stratigraphic units of the Voirons Flysch, and corrected for a 20° counter-clockwise rotation. Data are compared to the dataset of Winkler (1984a) for the undifferentiated Voirons Flysch. See text for explanations. Note the overall eastward direction of the dispersal.</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9:</w:t>
      </w:r>
      <w:r>
        <w:rPr>
          <w:rFonts w:ascii="Times New Roman" w:hAnsi="Times New Roman"/>
          <w:color w:val="auto"/>
          <w:sz w:val="20"/>
          <w:szCs w:val="20"/>
          <w:lang w:val="en-GB"/>
        </w:rPr>
        <w:t xml:space="preserve"> </w:t>
      </w:r>
      <w:r>
        <w:rPr>
          <w:rFonts w:eastAsia="Tahoma" w:cs="Lohit Devanagari" w:ascii="Times New Roman" w:hAnsi="Times New Roman"/>
          <w:color w:val="auto"/>
          <w:kern w:val="2"/>
          <w:sz w:val="20"/>
          <w:szCs w:val="20"/>
          <w:lang w:val="en-GB" w:eastAsia="zh-CN" w:bidi="hi-IN"/>
        </w:rPr>
        <w:t>Cross-</w:t>
      </w:r>
      <w:r>
        <w:rPr>
          <w:rFonts w:ascii="Times New Roman" w:hAnsi="Times New Roman"/>
          <w:color w:val="auto"/>
          <w:sz w:val="20"/>
          <w:szCs w:val="20"/>
          <w:lang w:val="en-GB"/>
        </w:rPr>
        <w:t xml:space="preserve">section showing the lateral/basinward variations within the Voirons Nappe. Note the decreasing thickness of the nappe reflecting the proximal-distal gradient of the eastward-deflected fan. The lateral extensions of the formations are not well constrained due to the thick Quaternary cover. </w:t>
      </w:r>
      <w:r>
        <w:rPr>
          <w:rFonts w:eastAsia="Tahoma" w:cs="Lohit Devanagari" w:ascii="Times New Roman" w:hAnsi="Times New Roman"/>
          <w:color w:val="auto"/>
          <w:kern w:val="2"/>
          <w:sz w:val="20"/>
          <w:szCs w:val="20"/>
          <w:lang w:val="en-GB" w:eastAsia="zh-CN" w:bidi="hi-IN"/>
        </w:rPr>
        <w:t>T</w:t>
      </w:r>
      <w:r>
        <w:rPr>
          <w:rFonts w:ascii="Times New Roman" w:hAnsi="Times New Roman"/>
          <w:color w:val="auto"/>
          <w:sz w:val="20"/>
          <w:szCs w:val="20"/>
          <w:lang w:val="en-GB"/>
        </w:rPr>
        <w:t xml:space="preserve">he fine-grained facies and basinward evolution of the Vouan Conglomerate is not known. Inset shows the respective location of the major geographic </w:t>
      </w:r>
      <w:r>
        <w:rPr>
          <w:rFonts w:eastAsia="Tahoma" w:cs="Lohit Devanagari" w:ascii="Times New Roman" w:hAnsi="Times New Roman"/>
          <w:color w:val="auto"/>
          <w:kern w:val="2"/>
          <w:sz w:val="20"/>
          <w:szCs w:val="20"/>
          <w:lang w:val="en-GB" w:eastAsia="zh-CN" w:bidi="hi-IN"/>
        </w:rPr>
        <w:t>localities</w:t>
      </w:r>
      <w:r>
        <w:rPr>
          <w:rFonts w:ascii="Times New Roman" w:hAnsi="Times New Roman"/>
          <w:color w:val="auto"/>
          <w:sz w:val="20"/>
          <w:szCs w:val="20"/>
          <w:lang w:val="en-GB"/>
        </w:rPr>
        <w:t xml:space="preserve"> within the fan.</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10:</w:t>
      </w:r>
      <w:r>
        <w:rPr>
          <w:rFonts w:ascii="Times New Roman" w:hAnsi="Times New Roman"/>
          <w:color w:val="auto"/>
          <w:sz w:val="20"/>
          <w:szCs w:val="20"/>
          <w:lang w:val="en-GB"/>
        </w:rPr>
        <w:t xml:space="preserve"> Major lithologic features of the Allinges Mb. (a-b) and of the Vouan Conglomerate (c-h). </w:t>
      </w:r>
      <w:r>
        <w:rPr>
          <w:rFonts w:ascii="Times New Roman" w:hAnsi="Times New Roman"/>
          <w:b/>
          <w:bCs/>
          <w:color w:val="auto"/>
          <w:sz w:val="20"/>
          <w:szCs w:val="20"/>
          <w:lang w:val="en-GB"/>
        </w:rPr>
        <w:t>a</w:t>
      </w:r>
      <w:r>
        <w:rPr>
          <w:rFonts w:ascii="Times New Roman" w:hAnsi="Times New Roman"/>
          <w:color w:val="auto"/>
          <w:sz w:val="20"/>
          <w:szCs w:val="20"/>
          <w:lang w:val="en-GB"/>
        </w:rPr>
        <w:t xml:space="preserve"> Massive sandstone accumulation at the large quarry of Allinges. </w:t>
      </w:r>
      <w:r>
        <w:rPr>
          <w:rFonts w:ascii="Times New Roman" w:hAnsi="Times New Roman"/>
          <w:b/>
          <w:bCs/>
          <w:color w:val="auto"/>
          <w:sz w:val="20"/>
          <w:szCs w:val="20"/>
          <w:lang w:val="en-GB"/>
        </w:rPr>
        <w:t>b</w:t>
      </w:r>
      <w:r>
        <w:rPr>
          <w:rFonts w:ascii="Times New Roman" w:hAnsi="Times New Roman"/>
          <w:color w:val="auto"/>
          <w:sz w:val="20"/>
          <w:szCs w:val="20"/>
          <w:lang w:val="en-GB"/>
        </w:rPr>
        <w:t xml:space="preserve"> Erosive microconglomerate overlying a laminated coarse sandstone at the Rocher d’escalade exposure. </w:t>
      </w:r>
      <w:r>
        <w:rPr>
          <w:rFonts w:eastAsia="Tahoma" w:cs="Lohit Devanagari" w:ascii="Times New Roman" w:hAnsi="Times New Roman"/>
          <w:b/>
          <w:bCs/>
          <w:color w:val="auto"/>
          <w:kern w:val="2"/>
          <w:sz w:val="20"/>
          <w:szCs w:val="20"/>
          <w:lang w:val="en-GB" w:eastAsia="zh-CN" w:bidi="hi-IN"/>
        </w:rPr>
        <w:t>c</w:t>
      </w:r>
      <w:r>
        <w:rPr>
          <w:rFonts w:ascii="Times New Roman" w:hAnsi="Times New Roman"/>
          <w:color w:val="auto"/>
          <w:sz w:val="20"/>
          <w:szCs w:val="20"/>
          <w:lang w:val="en-GB"/>
        </w:rPr>
        <w:t xml:space="preserve"> The Grande Gueule millstone quarry exposure. Letters refer to close-up views depicted in next sub-figures. </w:t>
      </w:r>
      <w:r>
        <w:rPr>
          <w:rFonts w:eastAsia="Tahoma" w:cs="Lohit Devanagari" w:ascii="Times New Roman" w:hAnsi="Times New Roman"/>
          <w:b/>
          <w:bCs/>
          <w:color w:val="auto"/>
          <w:kern w:val="2"/>
          <w:sz w:val="20"/>
          <w:szCs w:val="20"/>
          <w:lang w:val="en-GB" w:eastAsia="zh-CN" w:bidi="hi-IN"/>
        </w:rPr>
        <w:t>d</w:t>
      </w:r>
      <w:r>
        <w:rPr>
          <w:rFonts w:ascii="Times New Roman" w:hAnsi="Times New Roman"/>
          <w:color w:val="auto"/>
          <w:sz w:val="20"/>
          <w:szCs w:val="20"/>
          <w:lang w:val="en-GB"/>
        </w:rPr>
        <w:t xml:space="preserve"> Remnants of millstone extraction from the Grande Gueule quarry. Note the homogeneous lithology of the excavated section. </w:t>
      </w:r>
      <w:r>
        <w:rPr>
          <w:rFonts w:eastAsia="Tahoma" w:cs="Lohit Devanagari" w:ascii="Times New Roman" w:hAnsi="Times New Roman"/>
          <w:b/>
          <w:bCs/>
          <w:color w:val="auto"/>
          <w:kern w:val="2"/>
          <w:sz w:val="20"/>
          <w:szCs w:val="20"/>
          <w:lang w:val="en-GB" w:eastAsia="zh-CN" w:bidi="hi-IN"/>
        </w:rPr>
        <w:t>e</w:t>
      </w:r>
      <w:r>
        <w:rPr>
          <w:rFonts w:ascii="Times New Roman" w:hAnsi="Times New Roman"/>
          <w:color w:val="auto"/>
          <w:sz w:val="20"/>
          <w:szCs w:val="20"/>
          <w:lang w:val="en-GB"/>
        </w:rPr>
        <w:t xml:space="preserve"> The Grotte aux Loups exposure (46.3172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6.4445</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at the Maladière is the easternmost outcrop of the Vouan Conglomerate. </w:t>
      </w:r>
      <w:r>
        <w:rPr>
          <w:rFonts w:ascii="Times New Roman" w:hAnsi="Times New Roman"/>
          <w:b/>
          <w:bCs/>
          <w:color w:val="auto"/>
          <w:sz w:val="20"/>
          <w:szCs w:val="20"/>
          <w:lang w:val="en-GB"/>
        </w:rPr>
        <w:t>f</w:t>
      </w:r>
      <w:r>
        <w:rPr>
          <w:rFonts w:ascii="Times New Roman" w:hAnsi="Times New Roman"/>
          <w:color w:val="auto"/>
          <w:sz w:val="20"/>
          <w:szCs w:val="20"/>
          <w:lang w:val="en-GB"/>
        </w:rPr>
        <w:t xml:space="preserve"> Pinch out and variable pebble size and distribution at the Grande Gueule quarry. Note the large block floating into the sandy matrix and the fining-up grain-size (</w:t>
      </w:r>
      <w:r>
        <w:rPr>
          <w:rFonts w:eastAsia="Tahoma" w:cs="Lohit Devanagari" w:ascii="Times New Roman" w:hAnsi="Times New Roman"/>
          <w:color w:val="auto"/>
          <w:kern w:val="2"/>
          <w:sz w:val="20"/>
          <w:szCs w:val="20"/>
          <w:lang w:val="en-GB" w:eastAsia="zh-CN" w:bidi="hi-IN"/>
        </w:rPr>
        <w:t>black</w:t>
      </w:r>
      <w:r>
        <w:rPr>
          <w:rFonts w:ascii="Times New Roman" w:hAnsi="Times New Roman"/>
          <w:color w:val="auto"/>
          <w:sz w:val="20"/>
          <w:szCs w:val="20"/>
          <w:lang w:val="en-GB"/>
        </w:rPr>
        <w:t xml:space="preserve"> triangle). </w:t>
      </w:r>
      <w:r>
        <w:rPr>
          <w:rFonts w:ascii="Times New Roman" w:hAnsi="Times New Roman"/>
          <w:b/>
          <w:bCs/>
          <w:color w:val="auto"/>
          <w:sz w:val="20"/>
          <w:szCs w:val="20"/>
          <w:lang w:val="en-GB"/>
        </w:rPr>
        <w:t>g</w:t>
      </w:r>
      <w:r>
        <w:rPr>
          <w:rFonts w:ascii="Times New Roman" w:hAnsi="Times New Roman"/>
          <w:color w:val="auto"/>
          <w:sz w:val="20"/>
          <w:szCs w:val="20"/>
          <w:lang w:val="en-GB"/>
        </w:rPr>
        <w:t xml:space="preserve"> Clast of black conglomerate of Paleozoic age characterising the Vouan Conglomerate from the Grande Gueule exposure. </w:t>
      </w:r>
      <w:r>
        <w:rPr>
          <w:rFonts w:ascii="Times New Roman" w:hAnsi="Times New Roman"/>
          <w:b/>
          <w:bCs/>
          <w:color w:val="auto"/>
          <w:sz w:val="20"/>
          <w:szCs w:val="20"/>
          <w:lang w:val="en-GB"/>
        </w:rPr>
        <w:t>h</w:t>
      </w:r>
      <w:r>
        <w:rPr>
          <w:rFonts w:ascii="Times New Roman" w:hAnsi="Times New Roman"/>
          <w:color w:val="auto"/>
          <w:sz w:val="20"/>
          <w:szCs w:val="20"/>
          <w:lang w:val="en-GB"/>
        </w:rPr>
        <w:t xml:space="preserve"> Marly interval (sequence 3) of the Ruisseau de Curseille (46.2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6.3712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11:</w:t>
      </w:r>
      <w:r>
        <w:rPr>
          <w:rFonts w:ascii="Times New Roman" w:hAnsi="Times New Roman"/>
          <w:color w:val="auto"/>
          <w:sz w:val="20"/>
          <w:szCs w:val="20"/>
          <w:lang w:val="en-GB"/>
        </w:rPr>
        <w:t xml:space="preserve"> Interfingered contact between the Voirons Sandstone and the Vouan Conglomerate at the Nant de Manant and Ruisseau de Curseille. This evolution is emphasised by the alternation of the Quartzose petrofacies and the Feldspathic petrofacies. The interfingering zone consists in a mixed alternation of both petrofacies. Note also the simultaneous evolution in the stratigraphy (sequences 1 to 4).</w:t>
      </w:r>
    </w:p>
    <w:p>
      <w:pPr>
        <w:pStyle w:val="Normal"/>
        <w:spacing w:lineRule="auto" w:line="480"/>
        <w:jc w:val="both"/>
        <w:rPr>
          <w:rFonts w:ascii="Times New Roman" w:hAnsi="Times New Roman"/>
          <w:color w:val="auto"/>
          <w:sz w:val="20"/>
          <w:szCs w:val="20"/>
          <w:lang w:val="en-US"/>
        </w:rPr>
      </w:pPr>
      <w:r>
        <w:rPr>
          <w:rFonts w:ascii="Times New Roman" w:hAnsi="Times New Roman"/>
          <w:color w:val="auto"/>
          <w:sz w:val="20"/>
          <w:szCs w:val="20"/>
          <w:lang w:val="en-US"/>
        </w:rPr>
      </w:r>
    </w:p>
    <w:p>
      <w:pPr>
        <w:pStyle w:val="Normal"/>
        <w:spacing w:lineRule="auto" w:line="480"/>
        <w:jc w:val="both"/>
        <w:rPr>
          <w:color w:val="auto"/>
        </w:rPr>
      </w:pPr>
      <w:r>
        <w:rPr>
          <w:rFonts w:ascii="Times New Roman" w:hAnsi="Times New Roman"/>
          <w:b/>
          <w:bCs/>
          <w:color w:val="auto"/>
          <w:sz w:val="20"/>
          <w:szCs w:val="20"/>
          <w:lang w:val="en-US"/>
        </w:rPr>
        <w:t>Fig. 12:</w:t>
      </w:r>
      <w:r>
        <w:rPr>
          <w:rFonts w:ascii="Times New Roman" w:hAnsi="Times New Roman"/>
          <w:color w:val="auto"/>
          <w:sz w:val="20"/>
          <w:szCs w:val="20"/>
          <w:lang w:val="en-US"/>
        </w:rPr>
        <w:t xml:space="preserve"> Synthetic cross-sections of the contact between the Voirons Sandstone and the Vouan Conglomerate at the Voirons showing the lateral variations of the stratal pattern and the restricted channel at the inception of the deposition of the Vouan Conglomerate. Beds thicknesses are not </w:t>
      </w:r>
      <w:r>
        <w:rPr>
          <w:rFonts w:eastAsia="Tahoma" w:cs="Lohit Devanagari" w:ascii="Times New Roman" w:hAnsi="Times New Roman"/>
          <w:color w:val="auto"/>
          <w:kern w:val="2"/>
          <w:sz w:val="20"/>
          <w:szCs w:val="20"/>
          <w:lang w:val="en-US" w:eastAsia="zh-CN" w:bidi="hi-IN"/>
        </w:rPr>
        <w:t>to</w:t>
      </w:r>
      <w:r>
        <w:rPr>
          <w:rFonts w:ascii="Times New Roman" w:hAnsi="Times New Roman"/>
          <w:color w:val="auto"/>
          <w:sz w:val="20"/>
          <w:szCs w:val="20"/>
          <w:lang w:val="en-US"/>
        </w:rPr>
        <w:t xml:space="preserve"> scale.</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13:</w:t>
      </w:r>
      <w:r>
        <w:rPr>
          <w:rFonts w:ascii="Times New Roman" w:hAnsi="Times New Roman"/>
          <w:color w:val="auto"/>
          <w:sz w:val="20"/>
          <w:szCs w:val="20"/>
          <w:lang w:val="en-GB"/>
        </w:rPr>
        <w:t xml:space="preserve"> Major lithologic features of the Boëge Marl (a-d), of the Bruant Sandstone (d-f) and of the Fenalet Sandstone (g). </w:t>
      </w:r>
      <w:r>
        <w:rPr>
          <w:rFonts w:ascii="Times New Roman" w:hAnsi="Times New Roman"/>
          <w:b/>
          <w:bCs/>
          <w:color w:val="auto"/>
          <w:sz w:val="20"/>
          <w:szCs w:val="20"/>
          <w:lang w:val="en-GB"/>
        </w:rPr>
        <w:t>a</w:t>
      </w:r>
      <w:r>
        <w:rPr>
          <w:rFonts w:ascii="Times New Roman" w:hAnsi="Times New Roman"/>
          <w:color w:val="auto"/>
          <w:sz w:val="20"/>
          <w:szCs w:val="20"/>
          <w:lang w:val="en-GB"/>
        </w:rPr>
        <w:t xml:space="preserve"> Clast-supported conglomerate of the basal layers of the Boëge Marl along the Torrent de Chauffemérande (46.1701</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6.3839</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w:t>
      </w:r>
      <w:r>
        <w:rPr>
          <w:rFonts w:ascii="Times New Roman" w:hAnsi="Times New Roman"/>
          <w:b/>
          <w:bCs/>
          <w:color w:val="auto"/>
          <w:sz w:val="20"/>
          <w:szCs w:val="20"/>
          <w:lang w:val="en-GB"/>
        </w:rPr>
        <w:t>b</w:t>
      </w:r>
      <w:r>
        <w:rPr>
          <w:rFonts w:ascii="Times New Roman" w:hAnsi="Times New Roman"/>
          <w:color w:val="auto"/>
          <w:sz w:val="20"/>
          <w:szCs w:val="20"/>
          <w:lang w:val="en-GB"/>
        </w:rPr>
        <w:t xml:space="preserve"> Sandstone bed with current ripples from the </w:t>
      </w:r>
      <w:r>
        <w:rPr>
          <w:rFonts w:eastAsia="Tahoma" w:cs="Lohit Devanagari" w:ascii="Times New Roman" w:hAnsi="Times New Roman"/>
          <w:color w:val="auto"/>
          <w:kern w:val="2"/>
          <w:sz w:val="20"/>
          <w:szCs w:val="20"/>
          <w:lang w:val="en-GB" w:eastAsia="zh-CN" w:bidi="hi-IN"/>
        </w:rPr>
        <w:t>Dranse outcrop (46.3594° N, 6.5207° E)</w:t>
      </w:r>
      <w:r>
        <w:rPr>
          <w:rFonts w:ascii="Times New Roman" w:hAnsi="Times New Roman"/>
          <w:color w:val="auto"/>
          <w:sz w:val="20"/>
          <w:szCs w:val="20"/>
          <w:lang w:val="en-GB"/>
        </w:rPr>
        <w:t xml:space="preserve">. </w:t>
      </w:r>
      <w:r>
        <w:rPr>
          <w:rFonts w:ascii="Times New Roman" w:hAnsi="Times New Roman"/>
          <w:b/>
          <w:bCs/>
          <w:color w:val="auto"/>
          <w:sz w:val="20"/>
          <w:szCs w:val="20"/>
          <w:lang w:val="en-GB"/>
        </w:rPr>
        <w:t>c</w:t>
      </w:r>
      <w:r>
        <w:rPr>
          <w:rFonts w:ascii="Times New Roman" w:hAnsi="Times New Roman"/>
          <w:color w:val="auto"/>
          <w:sz w:val="20"/>
          <w:szCs w:val="20"/>
          <w:lang w:val="en-GB"/>
        </w:rPr>
        <w:t xml:space="preserve"> Small-scale fault-propagation fold along the Chez le Merizier stream (46.2237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6.3991</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w:t>
      </w:r>
      <w:r>
        <w:rPr>
          <w:rFonts w:ascii="Times New Roman" w:hAnsi="Times New Roman"/>
          <w:b/>
          <w:bCs/>
          <w:color w:val="auto"/>
          <w:sz w:val="20"/>
          <w:szCs w:val="20"/>
          <w:lang w:val="en-GB"/>
        </w:rPr>
        <w:t xml:space="preserve">d </w:t>
      </w:r>
      <w:r>
        <w:rPr>
          <w:rFonts w:ascii="Times New Roman" w:hAnsi="Times New Roman"/>
          <w:color w:val="auto"/>
          <w:sz w:val="20"/>
          <w:szCs w:val="20"/>
          <w:lang w:val="en-GB"/>
        </w:rPr>
        <w:t>Chaotic structure along the stream at the Chez Musard (46.2234</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6.413</w:t>
      </w:r>
      <w:r>
        <w:rPr>
          <w:rFonts w:eastAsia="Tahoma" w:cs="Lohit Devanagari" w:ascii="Times New Roman" w:hAnsi="Times New Roman"/>
          <w:color w:val="auto"/>
          <w:kern w:val="2"/>
          <w:sz w:val="20"/>
          <w:szCs w:val="20"/>
          <w:lang w:val="en-GB" w:eastAsia="zh-CN" w:bidi="hi-IN"/>
        </w:rPr>
        <w:t>6° E</w:t>
      </w:r>
      <w:r>
        <w:rPr>
          <w:rFonts w:ascii="Times New Roman" w:hAnsi="Times New Roman"/>
          <w:color w:val="auto"/>
          <w:sz w:val="20"/>
          <w:szCs w:val="20"/>
          <w:lang w:val="en-GB"/>
        </w:rPr>
        <w:t xml:space="preserve">). This outcrop might correspond to the contact between the Boëge Marl and the Bruant Sandstone. The nature of the chaotic structure (fault or slump) is not resolved. </w:t>
      </w:r>
      <w:r>
        <w:rPr>
          <w:rFonts w:ascii="Times New Roman" w:hAnsi="Times New Roman"/>
          <w:b/>
          <w:bCs/>
          <w:color w:val="auto"/>
          <w:sz w:val="20"/>
          <w:szCs w:val="20"/>
          <w:lang w:val="en-GB"/>
        </w:rPr>
        <w:t>e</w:t>
      </w:r>
      <w:r>
        <w:rPr>
          <w:rFonts w:ascii="Times New Roman" w:hAnsi="Times New Roman"/>
          <w:color w:val="auto"/>
          <w:sz w:val="20"/>
          <w:szCs w:val="20"/>
          <w:lang w:val="en-GB"/>
        </w:rPr>
        <w:t xml:space="preserve"> Exposure of the Bruant Sandstone along the Bruant stream displaying faulted block (46.2435</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6.43967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Note the different dip directions. </w:t>
      </w:r>
      <w:r>
        <w:rPr>
          <w:rFonts w:ascii="Times New Roman" w:hAnsi="Times New Roman"/>
          <w:b/>
          <w:bCs/>
          <w:color w:val="auto"/>
          <w:sz w:val="20"/>
          <w:szCs w:val="20"/>
          <w:lang w:val="en-GB"/>
        </w:rPr>
        <w:t>f</w:t>
      </w:r>
      <w:r>
        <w:rPr>
          <w:rFonts w:ascii="Times New Roman" w:hAnsi="Times New Roman"/>
          <w:color w:val="auto"/>
          <w:sz w:val="20"/>
          <w:szCs w:val="20"/>
          <w:lang w:val="en-GB"/>
        </w:rPr>
        <w:t xml:space="preserve"> Marly interval in the Nant de Carraz (46.2297</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N, 6.4162</w:t>
      </w:r>
      <w:r>
        <w:rPr>
          <w:rFonts w:eastAsia="Tahoma" w:cs="Lohit Devanagari" w:ascii="Times New Roman" w:hAnsi="Times New Roman"/>
          <w:color w:val="auto"/>
          <w:kern w:val="2"/>
          <w:sz w:val="20"/>
          <w:szCs w:val="20"/>
          <w:lang w:val="en-GB" w:eastAsia="zh-CN" w:bidi="hi-IN"/>
        </w:rPr>
        <w:t>°</w:t>
      </w:r>
      <w:r>
        <w:rPr>
          <w:rFonts w:ascii="Times New Roman" w:hAnsi="Times New Roman"/>
          <w:color w:val="auto"/>
          <w:sz w:val="20"/>
          <w:szCs w:val="20"/>
          <w:lang w:val="en-GB"/>
        </w:rPr>
        <w:t xml:space="preserve"> E). </w:t>
      </w:r>
      <w:r>
        <w:rPr>
          <w:rFonts w:ascii="Times New Roman" w:hAnsi="Times New Roman"/>
          <w:b/>
          <w:bCs/>
          <w:color w:val="auto"/>
          <w:sz w:val="20"/>
          <w:szCs w:val="20"/>
          <w:lang w:val="en-GB"/>
        </w:rPr>
        <w:t>g</w:t>
      </w:r>
      <w:r>
        <w:rPr>
          <w:rFonts w:ascii="Times New Roman" w:hAnsi="Times New Roman"/>
          <w:color w:val="auto"/>
          <w:sz w:val="20"/>
          <w:szCs w:val="20"/>
          <w:lang w:val="en-GB"/>
        </w:rPr>
        <w:t xml:space="preserve"> Tectonic contact between the Préalpes Médianes Nappe and the Voirons Nappe at the Fenalet quarry.</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Fig. 14:</w:t>
      </w:r>
      <w:r>
        <w:rPr>
          <w:rFonts w:ascii="Times New Roman" w:hAnsi="Times New Roman"/>
          <w:color w:val="auto"/>
          <w:sz w:val="20"/>
          <w:szCs w:val="20"/>
          <w:lang w:val="en-GB"/>
        </w:rPr>
        <w:t xml:space="preserve"> Evolution of the Voirons Flysch deep-sea fan during the Eocene with the major </w:t>
      </w:r>
      <w:r>
        <w:rPr>
          <w:rFonts w:eastAsia="Tahoma" w:cs="Lohit Devanagari" w:ascii="Times New Roman" w:hAnsi="Times New Roman"/>
          <w:color w:val="auto"/>
          <w:kern w:val="2"/>
          <w:sz w:val="20"/>
          <w:szCs w:val="20"/>
          <w:lang w:val="en-GB" w:eastAsia="zh-CN" w:bidi="hi-IN"/>
        </w:rPr>
        <w:t>stratigraphic units</w:t>
      </w:r>
      <w:r>
        <w:rPr>
          <w:rFonts w:ascii="Times New Roman" w:hAnsi="Times New Roman"/>
          <w:color w:val="auto"/>
          <w:sz w:val="20"/>
          <w:szCs w:val="20"/>
          <w:lang w:val="en-GB"/>
        </w:rPr>
        <w:t xml:space="preserve"> in maps and cross sections, and their respective detrital sources. </w:t>
      </w:r>
      <w:r>
        <w:rPr>
          <w:rFonts w:eastAsia="Tahoma" w:cs="Lohit Devanagari" w:ascii="Times New Roman" w:hAnsi="Times New Roman"/>
          <w:color w:val="auto"/>
          <w:kern w:val="2"/>
          <w:sz w:val="20"/>
          <w:szCs w:val="20"/>
          <w:lang w:val="en-US" w:eastAsia="zh-CN" w:bidi="hi-IN"/>
        </w:rPr>
        <w:t>Cross-sections</w:t>
      </w:r>
      <w:r>
        <w:rPr>
          <w:rFonts w:ascii="Times New Roman" w:hAnsi="Times New Roman"/>
          <w:color w:val="auto"/>
          <w:sz w:val="20"/>
          <w:szCs w:val="20"/>
          <w:lang w:val="en-US"/>
        </w:rPr>
        <w:t xml:space="preserve"> </w:t>
      </w:r>
      <w:r>
        <w:rPr>
          <w:rFonts w:eastAsia="Tahoma" w:cs="Lohit Devanagari" w:ascii="Times New Roman" w:hAnsi="Times New Roman"/>
          <w:color w:val="auto"/>
          <w:kern w:val="2"/>
          <w:sz w:val="20"/>
          <w:szCs w:val="20"/>
          <w:lang w:val="en-US" w:eastAsia="zh-CN" w:bidi="hi-IN"/>
        </w:rPr>
        <w:t xml:space="preserve">are intentionally very exaggerated vertically. </w:t>
      </w:r>
      <w:r>
        <w:rPr>
          <w:rFonts w:ascii="Times New Roman" w:hAnsi="Times New Roman"/>
          <w:color w:val="auto"/>
          <w:sz w:val="20"/>
          <w:szCs w:val="20"/>
          <w:lang w:val="en-GB"/>
        </w:rPr>
        <w:t xml:space="preserve">Please refer to the cross-section depicted in Fig. 6 for a more detailed description and the main location of the </w:t>
      </w:r>
      <w:r>
        <w:rPr>
          <w:rFonts w:eastAsia="Tahoma" w:cs="Lohit Devanagari" w:ascii="Times New Roman" w:hAnsi="Times New Roman"/>
          <w:color w:val="auto"/>
          <w:kern w:val="2"/>
          <w:sz w:val="20"/>
          <w:szCs w:val="20"/>
          <w:lang w:val="en-GB" w:eastAsia="zh-CN" w:bidi="hi-IN"/>
        </w:rPr>
        <w:t>stratigraphic</w:t>
      </w:r>
      <w:r>
        <w:rPr>
          <w:rFonts w:ascii="Times New Roman" w:hAnsi="Times New Roman"/>
          <w:color w:val="auto"/>
          <w:sz w:val="20"/>
          <w:szCs w:val="20"/>
          <w:lang w:val="en-GB"/>
        </w:rPr>
        <w:t xml:space="preserve"> units.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Tables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rPr>
          <w:color w:val="auto"/>
        </w:rPr>
      </w:pPr>
      <w:r>
        <w:rPr>
          <w:rFonts w:ascii="Times New Roman" w:hAnsi="Times New Roman"/>
          <w:b/>
          <w:bCs/>
          <w:color w:val="auto"/>
          <w:kern w:val="0"/>
          <w:sz w:val="20"/>
          <w:szCs w:val="20"/>
          <w:lang w:val="en-GB"/>
        </w:rPr>
        <w:t>Table 1:</w:t>
      </w:r>
      <w:r>
        <w:rPr>
          <w:rFonts w:ascii="Times New Roman" w:hAnsi="Times New Roman"/>
          <w:color w:val="auto"/>
          <w:kern w:val="0"/>
          <w:sz w:val="20"/>
          <w:szCs w:val="20"/>
          <w:lang w:val="en-GB"/>
        </w:rPr>
        <w:t xml:space="preserve"> Comparative table showing the name of the stratigraphic units defined in this work, the translation in French, and the names used in previous papers.</w:t>
      </w:r>
    </w:p>
    <w:p>
      <w:pPr>
        <w:pStyle w:val="Normal"/>
        <w:widowControl/>
        <w:suppressAutoHyphens w:val="true"/>
        <w:bidi w:val="0"/>
        <w:spacing w:lineRule="auto" w:line="480" w:before="0" w:after="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Table 2:</w:t>
      </w:r>
      <w:r>
        <w:rPr>
          <w:rFonts w:ascii="Times New Roman" w:hAnsi="Times New Roman"/>
          <w:color w:val="auto"/>
          <w:sz w:val="20"/>
          <w:szCs w:val="20"/>
          <w:lang w:val="en-GB"/>
        </w:rPr>
        <w:t xml:space="preserve"> General information on the </w:t>
      </w:r>
      <w:r>
        <w:rPr>
          <w:rFonts w:eastAsia="Tahoma" w:cs="Lohit Devanagari" w:ascii="Times New Roman" w:hAnsi="Times New Roman"/>
          <w:color w:val="auto"/>
          <w:kern w:val="2"/>
          <w:sz w:val="20"/>
          <w:szCs w:val="20"/>
          <w:lang w:val="en-GB" w:eastAsia="zh-CN" w:bidi="hi-IN"/>
        </w:rPr>
        <w:t>boreholes</w:t>
      </w:r>
      <w:r>
        <w:rPr>
          <w:rFonts w:ascii="Times New Roman" w:hAnsi="Times New Roman"/>
          <w:color w:val="auto"/>
          <w:sz w:val="20"/>
          <w:szCs w:val="20"/>
          <w:lang w:val="en-GB"/>
        </w:rPr>
        <w:t xml:space="preserve"> carried out in the Voirons Flysch and in the adjacent units.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b/>
          <w:bCs/>
          <w:color w:val="auto"/>
          <w:sz w:val="20"/>
          <w:szCs w:val="20"/>
          <w:lang w:val="en-GB"/>
        </w:rPr>
        <w:t>Online Resources</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Online Resource 1: Major features of the Voirons Flysch stratigraphic units. Thicknesses in brackets are decompacted.</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Online Resource 2: Type and reference sections of the Voirons Flysch. Geographic coordinates are based on WGS84 system. T type section, R reference section. Location of outcrops is also available in Fig. 6.</w:t>
      </w:r>
    </w:p>
    <w:p>
      <w:pPr>
        <w:pStyle w:val="Normal"/>
        <w:spacing w:lineRule="auto" w:line="480"/>
        <w:jc w:val="both"/>
        <w:rPr>
          <w:rFonts w:ascii="Times New Roman" w:hAnsi="Times New Roman"/>
          <w:color w:val="auto"/>
          <w:sz w:val="20"/>
          <w:szCs w:val="20"/>
          <w:lang w:val="en-GB"/>
        </w:rPr>
      </w:pPr>
      <w:r>
        <w:rPr>
          <w:rFonts w:ascii="Times New Roman" w:hAnsi="Times New Roman"/>
          <w:color w:val="auto"/>
          <w:sz w:val="20"/>
          <w:szCs w:val="20"/>
          <w:lang w:val="en-GB"/>
        </w:rPr>
      </w:r>
    </w:p>
    <w:p>
      <w:pPr>
        <w:pStyle w:val="Normal"/>
        <w:spacing w:lineRule="auto" w:line="480"/>
        <w:jc w:val="both"/>
        <w:rPr>
          <w:color w:val="auto"/>
        </w:rPr>
      </w:pPr>
      <w:r>
        <w:rPr>
          <w:rFonts w:ascii="Times New Roman" w:hAnsi="Times New Roman"/>
          <w:color w:val="auto"/>
          <w:sz w:val="20"/>
          <w:szCs w:val="20"/>
          <w:lang w:val="en-GB"/>
        </w:rPr>
        <w:t>Online Resource 3: Flute cast and groove cast measurements for palaeocurrent directions in the Voirons Flysch (Ragusa, 2015; Ospina-Ostios, 2017; and recent additions by JR).</w:t>
      </w:r>
    </w:p>
    <w:sectPr>
      <w:headerReference w:type="default" r:id="rId6"/>
      <w:type w:val="nextPage"/>
      <w:pgSz w:w="11906" w:h="16838"/>
      <w:pgMar w:left="1419" w:right="1141" w:header="1134" w:top="1693" w:footer="0" w:bottom="113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settings.xml><?xml version="1.0" encoding="utf-8"?>
<w:settings xmlns:w="http://schemas.openxmlformats.org/wordprocessingml/2006/main">
  <w:zoom w:percent="120"/>
  <w:revisionView w:insDel="0" w:formatting="0"/>
  <w:defaultTabStop w:val="864"/>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Tahoma" w:cs="Lohit Devanagari"/>
      <w:color w:val="00000A"/>
      <w:kern w:val="2"/>
      <w:sz w:val="24"/>
      <w:szCs w:val="24"/>
      <w:lang w:val="fr-FR" w:eastAsia="zh-CN" w:bidi="hi-IN"/>
    </w:rPr>
  </w:style>
  <w:style w:type="paragraph" w:styleId="Titre1">
    <w:name w:val="Heading 1"/>
    <w:next w:val="Corpsdetexte"/>
    <w:uiPriority w:val="9"/>
    <w:qFormat/>
    <w:pPr>
      <w:widowControl/>
      <w:suppressAutoHyphens w:val="true"/>
      <w:bidi w:val="0"/>
      <w:spacing w:before="240" w:after="120"/>
      <w:jc w:val="left"/>
      <w:outlineLvl w:val="0"/>
    </w:pPr>
    <w:rPr>
      <w:rFonts w:ascii="Liberation Serif" w:hAnsi="Liberation Serif" w:eastAsia="Noto Serif CJK SC" w:cs="Lohit Devanagari"/>
      <w:b/>
      <w:bCs/>
      <w:color w:val="auto"/>
      <w:kern w:val="2"/>
      <w:sz w:val="48"/>
      <w:szCs w:val="48"/>
      <w:lang w:val="fr-FR" w:eastAsia="zh-CN" w:bidi="hi-IN"/>
    </w:rPr>
  </w:style>
  <w:style w:type="paragraph" w:styleId="Titre2">
    <w:name w:val="Heading 2"/>
    <w:next w:val="Corpsdetexte"/>
    <w:uiPriority w:val="9"/>
    <w:semiHidden/>
    <w:unhideWhenUsed/>
    <w:qFormat/>
    <w:pPr>
      <w:widowControl/>
      <w:suppressAutoHyphens w:val="true"/>
      <w:bidi w:val="0"/>
      <w:spacing w:before="200" w:after="120"/>
      <w:jc w:val="left"/>
      <w:outlineLvl w:val="1"/>
    </w:pPr>
    <w:rPr>
      <w:rFonts w:ascii="Liberation Serif" w:hAnsi="Liberation Serif" w:eastAsia="Noto Serif CJK SC" w:cs="Lohit Devanagari"/>
      <w:b/>
      <w:bCs/>
      <w:color w:val="auto"/>
      <w:kern w:val="2"/>
      <w:sz w:val="36"/>
      <w:szCs w:val="36"/>
      <w:lang w:val="fr-FR" w:eastAsia="zh-CN" w:bidi="hi-IN"/>
    </w:rPr>
  </w:style>
  <w:style w:type="paragraph" w:styleId="Titre3">
    <w:name w:val="Heading 3"/>
    <w:next w:val="Corpsdetexte"/>
    <w:uiPriority w:val="9"/>
    <w:semiHidden/>
    <w:unhideWhenUsed/>
    <w:qFormat/>
    <w:pPr>
      <w:widowControl/>
      <w:suppressAutoHyphens w:val="true"/>
      <w:bidi w:val="0"/>
      <w:spacing w:before="140" w:after="120"/>
      <w:jc w:val="left"/>
      <w:outlineLvl w:val="2"/>
    </w:pPr>
    <w:rPr>
      <w:rFonts w:ascii="Liberation Serif" w:hAnsi="Liberation Serif" w:eastAsia="Noto Serif CJK SC" w:cs="Lohit Devanagari"/>
      <w:b/>
      <w:bCs/>
      <w:color w:val="auto"/>
      <w:kern w:val="2"/>
      <w:sz w:val="28"/>
      <w:szCs w:val="28"/>
      <w:lang w:val="fr-FR" w:eastAsia="zh-CN" w:bidi="hi-IN"/>
    </w:rPr>
  </w:style>
  <w:style w:type="character" w:styleId="DefaultParagraphFont" w:default="1">
    <w:name w:val="Default Paragraph Font"/>
    <w:uiPriority w:val="1"/>
    <w:semiHidden/>
    <w:unhideWhenUsed/>
    <w:qFormat/>
    <w:rPr/>
  </w:style>
  <w:style w:type="character" w:styleId="Accentuation">
    <w:name w:val="Accentuation"/>
    <w:qFormat/>
    <w:rPr>
      <w:i/>
    </w:rPr>
  </w:style>
  <w:style w:type="character" w:styleId="LienInternet" w:customStyle="1">
    <w:name w:val="Lien Internet"/>
    <w:rPr>
      <w:color w:val="000080"/>
      <w:u w:val="single"/>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rFonts w:cs="Mangal"/>
      <w:sz w:val="20"/>
      <w:szCs w:val="18"/>
    </w:rPr>
  </w:style>
  <w:style w:type="character" w:styleId="AsuntodelcomentarioCar" w:customStyle="1">
    <w:name w:val="Asunto del comentario Car"/>
    <w:basedOn w:val="TextocomentarioCar"/>
    <w:qFormat/>
    <w:rPr>
      <w:rFonts w:cs="Mangal"/>
      <w:b/>
      <w:bCs/>
      <w:sz w:val="20"/>
      <w:szCs w:val="18"/>
    </w:rPr>
  </w:style>
  <w:style w:type="character" w:styleId="TextodegloboCar" w:customStyle="1">
    <w:name w:val="Texto de globo Car"/>
    <w:basedOn w:val="DefaultParagraphFont"/>
    <w:qFormat/>
    <w:rPr>
      <w:rFonts w:ascii="Tahoma" w:hAnsi="Tahoma" w:cs="Mangal"/>
      <w:sz w:val="16"/>
      <w:szCs w:val="14"/>
    </w:rPr>
  </w:style>
  <w:style w:type="character" w:styleId="Numrotationdelignes" w:customStyle="1">
    <w:name w:val="Numérotation de lignes"/>
    <w:rPr/>
  </w:style>
  <w:style w:type="character" w:styleId="LineNumbering" w:customStyle="1">
    <w:name w:val="Line Numbering"/>
    <w:qFormat/>
    <w:rPr/>
  </w:style>
  <w:style w:type="character" w:styleId="Linenumber">
    <w:name w:val="line number"/>
    <w:basedOn w:val="DefaultParagraphFont"/>
    <w:qFormat/>
    <w:rPr/>
  </w:style>
  <w:style w:type="character" w:styleId="Puces" w:customStyle="1">
    <w:name w:val="Puces"/>
    <w:qFormat/>
    <w:rPr>
      <w:rFonts w:ascii="OpenSymbol" w:hAnsi="OpenSymbol" w:eastAsia="OpenSymbol" w:cs="OpenSymbol"/>
    </w:rPr>
  </w:style>
  <w:style w:type="character" w:styleId="Accentuationforte" w:customStyle="1">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Mangal"/>
      <w:sz w:val="16"/>
      <w:szCs w:val="14"/>
    </w:rPr>
  </w:style>
  <w:style w:type="paragraph" w:styleId="Entteetpieddepage" w:customStyle="1">
    <w:name w:val="En-tête et pied de page"/>
    <w:basedOn w:val="Normal"/>
    <w:qFormat/>
    <w:pPr/>
    <w:rPr/>
  </w:style>
  <w:style w:type="paragraph" w:styleId="Pieddepage">
    <w:name w:val="Footer"/>
    <w:basedOn w:val="Normal"/>
    <w:pPr>
      <w:suppressLineNumbers/>
      <w:tabs>
        <w:tab w:val="clear" w:pos="864"/>
        <w:tab w:val="center" w:pos="4819" w:leader="none"/>
        <w:tab w:val="right" w:pos="9638" w:leader="none"/>
      </w:tabs>
    </w:pPr>
    <w:rPr/>
  </w:style>
  <w:style w:type="paragraph" w:styleId="Entte">
    <w:name w:val="Header"/>
    <w:basedOn w:val="Normal"/>
    <w:pPr>
      <w:suppressLineNumbers/>
      <w:tabs>
        <w:tab w:val="clear" w:pos="864"/>
        <w:tab w:val="center" w:pos="4819" w:leader="none"/>
        <w:tab w:val="right" w:pos="9638" w:leader="none"/>
      </w:tabs>
    </w:pPr>
    <w:rPr/>
  </w:style>
  <w:style w:type="paragraph" w:styleId="Revision">
    <w:name w:val="Revision"/>
    <w:qFormat/>
    <w:pPr>
      <w:widowControl/>
      <w:suppressAutoHyphens w:val="true"/>
      <w:bidi w:val="0"/>
      <w:spacing w:before="0" w:after="0"/>
      <w:jc w:val="left"/>
    </w:pPr>
    <w:rPr>
      <w:rFonts w:ascii="Liberation Serif" w:hAnsi="Liberation Serif" w:eastAsia="Tahoma" w:cs="Mangal"/>
      <w:color w:val="00000A"/>
      <w:kern w:val="2"/>
      <w:sz w:val="24"/>
      <w:szCs w:val="21"/>
      <w:lang w:val="fr-FR" w:eastAsia="zh-CN" w:bidi="hi-IN"/>
    </w:rPr>
  </w:style>
  <w:style w:type="paragraph" w:styleId="ListParagraph">
    <w:name w:val="List Paragraph"/>
    <w:basedOn w:val="Normal"/>
    <w:uiPriority w:val="34"/>
    <w:qFormat/>
    <w:rsid w:val="001b79b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emy.ragusa@hotmail.fr" TargetMode="External"/><Relationship Id="rId3" Type="http://schemas.openxmlformats.org/officeDocument/2006/relationships/hyperlink" Target="mailto:jeremy.ragusa@hotmail.fr" TargetMode="External"/><Relationship Id="rId4" Type="http://schemas.openxmlformats.org/officeDocument/2006/relationships/hyperlink" Target="https://github.com/jragusa" TargetMode="External"/><Relationship Id="rId5" Type="http://schemas.openxmlformats.org/officeDocument/2006/relationships/hyperlink" Target="https://doi.org/10.3390/geosciences10020068"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446D0-9616-40E8-93A1-9EC07A77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10792</TotalTime>
  <Application>LibreOffice/6.4.7.2$Linux_X86_64 LibreOffice_project/40$Build-2</Application>
  <Pages>51</Pages>
  <Words>18006</Words>
  <Characters>104896</Characters>
  <CharactersWithSpaces>122421</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2020-08-25T10:06:00Z</dcterms:created>
  <dc:creator>Jérémy Ragusa</dc:creator>
  <dc:description/>
  <dc:language>fr-FR</dc:language>
  <cp:lastModifiedBy>Jérémy Ragusa</cp:lastModifiedBy>
  <cp:lastPrinted>2020-02-28T14:25:00Z</cp:lastPrinted>
  <dcterms:modified xsi:type="dcterms:W3CDTF">2020-11-27T19:26:33Z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